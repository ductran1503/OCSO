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A24" w:rsidRPr="00845CA7" w:rsidRDefault="00252A24" w:rsidP="00252A24">
      <w:pPr>
        <w:ind w:firstLine="0"/>
        <w:rPr>
          <w:lang w:val="en-US"/>
        </w:rPr>
      </w:pPr>
    </w:p>
    <w:p w:rsidR="00DD42B2" w:rsidRPr="00845CA7" w:rsidRDefault="00C16435" w:rsidP="006D07C1">
      <w:pPr>
        <w:pStyle w:val="Heading2"/>
        <w:rPr>
          <w:lang w:val="en-US"/>
        </w:rPr>
      </w:pPr>
      <w:r w:rsidRPr="00845CA7">
        <w:rPr>
          <w:lang w:val="en-US"/>
        </w:rPr>
        <w:t>OCSO</w:t>
      </w:r>
      <w:r w:rsidR="00E66321" w:rsidRPr="00845CA7">
        <w:rPr>
          <w:lang w:val="en-US"/>
        </w:rPr>
        <w:t>s</w:t>
      </w:r>
      <w:r w:rsidRPr="00845CA7">
        <w:rPr>
          <w:lang w:val="en-US"/>
        </w:rPr>
        <w:t xml:space="preserve"> </w:t>
      </w:r>
      <w:r w:rsidRPr="00EE69F1">
        <w:rPr>
          <w:lang w:val="en-US"/>
        </w:rPr>
        <w:t>related</w:t>
      </w:r>
      <w:r w:rsidRPr="00845CA7">
        <w:rPr>
          <w:lang w:val="en-US"/>
        </w:rPr>
        <w:t xml:space="preserve"> to </w:t>
      </w:r>
      <w:r w:rsidR="00620900" w:rsidRPr="00845CA7">
        <w:rPr>
          <w:lang w:val="en-US"/>
        </w:rPr>
        <w:t xml:space="preserve">attacks on </w:t>
      </w:r>
      <w:r w:rsidR="008654EE" w:rsidRPr="00845CA7">
        <w:rPr>
          <w:lang w:val="en-US"/>
        </w:rPr>
        <w:t>Software</w:t>
      </w:r>
      <w:r w:rsidR="00F419D0" w:rsidRPr="00845CA7">
        <w:rPr>
          <w:lang w:val="en-US"/>
        </w:rPr>
        <w:t>/Hardware</w:t>
      </w:r>
      <w:r w:rsidR="0017370B" w:rsidRPr="00845CA7">
        <w:rPr>
          <w:lang w:val="en-US"/>
        </w:rPr>
        <w:t xml:space="preserve"> </w:t>
      </w:r>
      <w:r w:rsidR="00F322C2">
        <w:rPr>
          <w:lang w:val="en-US"/>
        </w:rPr>
        <w:t>Architecture</w:t>
      </w:r>
    </w:p>
    <w:tbl>
      <w:tblPr>
        <w:tblStyle w:val="TableGrid"/>
        <w:tblW w:w="11700" w:type="dxa"/>
        <w:tblInd w:w="-1265" w:type="dxa"/>
        <w:tblLook w:val="04A0" w:firstRow="1" w:lastRow="0" w:firstColumn="1" w:lastColumn="0" w:noHBand="0" w:noVBand="1"/>
      </w:tblPr>
      <w:tblGrid>
        <w:gridCol w:w="2340"/>
        <w:gridCol w:w="3150"/>
        <w:gridCol w:w="3150"/>
        <w:gridCol w:w="3060"/>
      </w:tblGrid>
      <w:tr w:rsidR="00DD42B2" w:rsidRPr="00A845E3" w:rsidTr="00845CA7">
        <w:tc>
          <w:tcPr>
            <w:tcW w:w="2340" w:type="dxa"/>
            <w:vMerge w:val="restart"/>
          </w:tcPr>
          <w:p w:rsidR="00DD42B2" w:rsidRPr="00EE69F1" w:rsidRDefault="00DD42B2" w:rsidP="00E0108A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360" w:type="dxa"/>
            <w:gridSpan w:val="3"/>
            <w:shd w:val="clear" w:color="auto" w:fill="FF0000"/>
          </w:tcPr>
          <w:p w:rsidR="00DD42B2" w:rsidRPr="008065E1" w:rsidRDefault="00002E84" w:rsidP="00E0108A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8065E1">
              <w:rPr>
                <w:b/>
                <w:color w:val="FFFFFF" w:themeColor="background1"/>
                <w:sz w:val="16"/>
                <w:szCs w:val="16"/>
                <w:lang w:val="en-US"/>
              </w:rPr>
              <w:t>Level of integrity</w:t>
            </w:r>
          </w:p>
        </w:tc>
      </w:tr>
      <w:tr w:rsidR="00DD42B2" w:rsidRPr="00A845E3" w:rsidTr="00845CA7">
        <w:tc>
          <w:tcPr>
            <w:tcW w:w="2340" w:type="dxa"/>
            <w:vMerge/>
          </w:tcPr>
          <w:p w:rsidR="00DD42B2" w:rsidRPr="00A845E3" w:rsidRDefault="00DD42B2" w:rsidP="00E0108A">
            <w:pPr>
              <w:ind w:firstLine="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DD42B2" w:rsidRPr="00A845E3" w:rsidRDefault="00DD42B2" w:rsidP="00E0108A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Low</w:t>
            </w:r>
          </w:p>
        </w:tc>
        <w:tc>
          <w:tcPr>
            <w:tcW w:w="3150" w:type="dxa"/>
          </w:tcPr>
          <w:p w:rsidR="00DD42B2" w:rsidRPr="00A845E3" w:rsidRDefault="00DD42B2" w:rsidP="00E0108A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Medium</w:t>
            </w:r>
          </w:p>
        </w:tc>
        <w:tc>
          <w:tcPr>
            <w:tcW w:w="3060" w:type="dxa"/>
          </w:tcPr>
          <w:p w:rsidR="00DD42B2" w:rsidRPr="00A845E3" w:rsidRDefault="00DD42B2" w:rsidP="00E0108A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High</w:t>
            </w:r>
          </w:p>
        </w:tc>
      </w:tr>
      <w:tr w:rsidR="00335764" w:rsidRPr="00A845E3" w:rsidTr="00335764">
        <w:tc>
          <w:tcPr>
            <w:tcW w:w="2340" w:type="dxa"/>
            <w:vMerge w:val="restart"/>
            <w:shd w:val="clear" w:color="auto" w:fill="FFFFFF" w:themeFill="background1"/>
          </w:tcPr>
          <w:p w:rsidR="00335764" w:rsidRPr="00CD5BF9" w:rsidRDefault="00335764" w:rsidP="00335764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t>OCSO #1 _Software/Hardware</w:t>
            </w:r>
          </w:p>
          <w:p w:rsidR="00335764" w:rsidRPr="00A845E3" w:rsidRDefault="00335764" w:rsidP="00335764">
            <w:pPr>
              <w:ind w:firstLine="0"/>
              <w:rPr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>Identify and authenticate</w:t>
            </w:r>
            <w:r w:rsidRPr="00DE6C92">
              <w:rPr>
                <w:sz w:val="16"/>
                <w:szCs w:val="16"/>
                <w:lang w:val="en-US"/>
              </w:rPr>
              <w:t xml:space="preserve"> the </w:t>
            </w:r>
            <w:r w:rsidRPr="0035784E">
              <w:rPr>
                <w:sz w:val="16"/>
                <w:szCs w:val="16"/>
                <w:lang w:val="en-US"/>
              </w:rPr>
              <w:t xml:space="preserve">entity(*) trying to access to the </w:t>
            </w:r>
            <w:r w:rsidRPr="00A845E3">
              <w:rPr>
                <w:sz w:val="16"/>
                <w:szCs w:val="16"/>
                <w:lang w:val="en-US"/>
              </w:rPr>
              <w:t xml:space="preserve">GCS and autopilot </w:t>
            </w:r>
          </w:p>
          <w:p w:rsidR="00335764" w:rsidRPr="00CD5BF9" w:rsidRDefault="00335764" w:rsidP="00335764">
            <w:pPr>
              <w:ind w:firstLine="0"/>
              <w:rPr>
                <w:sz w:val="16"/>
                <w:szCs w:val="16"/>
                <w:lang w:val="en-US"/>
              </w:rPr>
            </w:pPr>
            <w:r w:rsidRPr="00845CA7">
              <w:rPr>
                <w:sz w:val="16"/>
                <w:szCs w:val="16"/>
                <w:lang w:val="en-US"/>
              </w:rPr>
              <w:t>Keyword</w:t>
            </w:r>
            <w:r w:rsidRPr="00EE69F1">
              <w:rPr>
                <w:sz w:val="16"/>
                <w:szCs w:val="16"/>
                <w:lang w:val="en-US"/>
              </w:rPr>
              <w:t>:</w:t>
            </w:r>
            <w:r w:rsidRPr="00845CA7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EE69F1">
              <w:rPr>
                <w:b/>
                <w:sz w:val="16"/>
                <w:szCs w:val="16"/>
                <w:lang w:val="en-US"/>
              </w:rPr>
              <w:t>identification and authentication</w:t>
            </w:r>
          </w:p>
          <w:p w:rsidR="00335764" w:rsidRPr="008065E1" w:rsidRDefault="00335764" w:rsidP="00335764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335764" w:rsidRPr="00845CA7" w:rsidRDefault="00335764" w:rsidP="00335764">
            <w:pPr>
              <w:ind w:firstLine="0"/>
              <w:rPr>
                <w:i/>
                <w:sz w:val="16"/>
                <w:szCs w:val="16"/>
                <w:lang w:val="en-US"/>
              </w:rPr>
            </w:pPr>
            <w:r w:rsidRPr="00845CA7">
              <w:rPr>
                <w:i/>
                <w:sz w:val="16"/>
                <w:szCs w:val="16"/>
                <w:lang w:val="en-US"/>
              </w:rPr>
              <w:t>Note: A</w:t>
            </w:r>
            <w:r w:rsidR="00DD22BC">
              <w:rPr>
                <w:i/>
                <w:sz w:val="16"/>
                <w:szCs w:val="16"/>
                <w:lang w:val="en-US"/>
              </w:rPr>
              <w:t>n</w:t>
            </w:r>
            <w:r w:rsidRPr="00845CA7">
              <w:rPr>
                <w:i/>
                <w:sz w:val="16"/>
                <w:szCs w:val="16"/>
                <w:lang w:val="en-US"/>
              </w:rPr>
              <w:t xml:space="preserve"> entity could be a human, </w:t>
            </w:r>
            <w:r w:rsidRPr="00EE69F1">
              <w:rPr>
                <w:i/>
                <w:sz w:val="16"/>
                <w:szCs w:val="16"/>
                <w:lang w:val="en-US"/>
              </w:rPr>
              <w:t>or a component (hardware/software</w:t>
            </w:r>
            <w:r w:rsidRPr="00CD5BF9">
              <w:rPr>
                <w:i/>
                <w:sz w:val="16"/>
                <w:szCs w:val="16"/>
                <w:lang w:val="en-US"/>
              </w:rPr>
              <w:t>)</w:t>
            </w:r>
          </w:p>
          <w:p w:rsidR="00335764" w:rsidRPr="008065E1" w:rsidRDefault="00335764" w:rsidP="00335764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335764" w:rsidRPr="008065E1" w:rsidRDefault="00335764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:rsidR="00335764" w:rsidRPr="003850E1" w:rsidRDefault="00335764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Define processes/mechanics to identify and authenticate the </w:t>
            </w:r>
            <w:r w:rsidRPr="003850E1">
              <w:rPr>
                <w:b/>
                <w:sz w:val="16"/>
                <w:szCs w:val="16"/>
                <w:lang w:val="en-US"/>
              </w:rPr>
              <w:t>person</w:t>
            </w:r>
            <w:r w:rsidRPr="00EE69F1">
              <w:rPr>
                <w:sz w:val="16"/>
                <w:szCs w:val="16"/>
                <w:lang w:val="en-US"/>
              </w:rPr>
              <w:t xml:space="preserve"> </w:t>
            </w:r>
            <w:r w:rsidRPr="003850E1">
              <w:rPr>
                <w:sz w:val="16"/>
                <w:szCs w:val="16"/>
                <w:lang w:val="en-US"/>
              </w:rPr>
              <w:t xml:space="preserve">trying to access to the GCS and the autopilot. </w:t>
            </w:r>
          </w:p>
          <w:p w:rsidR="00335764" w:rsidRPr="00A845E3" w:rsidRDefault="00747CF9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- </w:t>
            </w:r>
            <w:r w:rsidR="00335764" w:rsidRPr="003850E1">
              <w:rPr>
                <w:sz w:val="16"/>
                <w:szCs w:val="16"/>
                <w:lang w:val="en-US"/>
              </w:rPr>
              <w:t xml:space="preserve">Define process/mechanics to create/modify/delete a </w:t>
            </w:r>
            <w:r w:rsidR="00335764" w:rsidRPr="00845CA7">
              <w:rPr>
                <w:sz w:val="16"/>
                <w:szCs w:val="16"/>
                <w:lang w:val="en-US"/>
              </w:rPr>
              <w:t>person’s</w:t>
            </w:r>
            <w:r w:rsidR="00335764" w:rsidRPr="00EE69F1">
              <w:rPr>
                <w:sz w:val="16"/>
                <w:szCs w:val="16"/>
                <w:lang w:val="en-US"/>
              </w:rPr>
              <w:t xml:space="preserve"> identification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335764" w:rsidRPr="003850E1" w:rsidRDefault="00335764" w:rsidP="00845CA7">
            <w:pPr>
              <w:tabs>
                <w:tab w:val="left" w:pos="924"/>
                <w:tab w:val="center" w:pos="1422"/>
              </w:tabs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Same as </w:t>
            </w:r>
            <w:r>
              <w:rPr>
                <w:sz w:val="16"/>
                <w:szCs w:val="16"/>
                <w:lang w:val="en-US"/>
              </w:rPr>
              <w:t>Medium</w:t>
            </w:r>
          </w:p>
          <w:p w:rsidR="00335764" w:rsidRPr="003850E1" w:rsidRDefault="00335764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Additionally</w:t>
            </w:r>
            <w:r w:rsidR="00747CF9">
              <w:rPr>
                <w:sz w:val="16"/>
                <w:szCs w:val="16"/>
                <w:lang w:val="en-US"/>
              </w:rPr>
              <w:t>:</w:t>
            </w:r>
          </w:p>
          <w:p w:rsidR="00335764" w:rsidRPr="0035784E" w:rsidRDefault="00335764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 Define processes/mechanics to identify and authenticate </w:t>
            </w:r>
            <w:r w:rsidRPr="003850E1">
              <w:rPr>
                <w:b/>
                <w:sz w:val="16"/>
                <w:szCs w:val="16"/>
                <w:lang w:val="en-US"/>
              </w:rPr>
              <w:t xml:space="preserve">the </w:t>
            </w:r>
            <w:r w:rsidRPr="00EE69F1">
              <w:rPr>
                <w:b/>
                <w:sz w:val="16"/>
                <w:szCs w:val="16"/>
                <w:lang w:val="en-US"/>
              </w:rPr>
              <w:t>component</w:t>
            </w:r>
            <w:r w:rsidRPr="00EE69F1">
              <w:rPr>
                <w:sz w:val="16"/>
                <w:szCs w:val="16"/>
                <w:lang w:val="en-US"/>
              </w:rPr>
              <w:t xml:space="preserve"> </w:t>
            </w:r>
            <w:r w:rsidRPr="00CD5BF9">
              <w:rPr>
                <w:sz w:val="16"/>
                <w:szCs w:val="16"/>
                <w:lang w:val="en-US"/>
              </w:rPr>
              <w:t>trying</w:t>
            </w:r>
            <w:r w:rsidRPr="003850E1">
              <w:rPr>
                <w:sz w:val="16"/>
                <w:szCs w:val="16"/>
                <w:lang w:val="en-US"/>
              </w:rPr>
              <w:t xml:space="preserve"> to access</w:t>
            </w:r>
            <w:del w:id="0" w:author="DUC" w:date="2020-10-07T14:09:00Z">
              <w:r w:rsidRPr="003850E1" w:rsidDel="00884F6B">
                <w:rPr>
                  <w:sz w:val="16"/>
                  <w:szCs w:val="16"/>
                  <w:lang w:val="en-US"/>
                </w:rPr>
                <w:delText xml:space="preserve"> to</w:delText>
              </w:r>
            </w:del>
            <w:r w:rsidRPr="003850E1">
              <w:rPr>
                <w:sz w:val="16"/>
                <w:szCs w:val="16"/>
                <w:lang w:val="en-US"/>
              </w:rPr>
              <w:t xml:space="preserve"> the GCS and the autopilot. </w:t>
            </w:r>
          </w:p>
        </w:tc>
      </w:tr>
      <w:tr w:rsidR="00335764" w:rsidRPr="00A845E3" w:rsidTr="00845CA7">
        <w:tc>
          <w:tcPr>
            <w:tcW w:w="2340" w:type="dxa"/>
            <w:vMerge/>
            <w:shd w:val="clear" w:color="auto" w:fill="FFFFFF" w:themeFill="background1"/>
          </w:tcPr>
          <w:p w:rsidR="00335764" w:rsidRPr="00A845E3" w:rsidRDefault="00335764" w:rsidP="00335764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335764" w:rsidRPr="00A845E3" w:rsidRDefault="00335764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335764" w:rsidRPr="003850E1" w:rsidRDefault="00335764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b/>
                <w:sz w:val="16"/>
                <w:szCs w:val="16"/>
                <w:lang w:val="en-US"/>
              </w:rPr>
              <w:t>Example</w:t>
            </w:r>
          </w:p>
          <w:p w:rsidR="00335764" w:rsidRPr="00A845E3" w:rsidRDefault="00335764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- Password is used to verifier user’s identity</w:t>
            </w:r>
            <w:ins w:id="1" w:author="DUC" w:date="2020-10-07T11:38:00Z">
              <w:r w:rsidR="005974E7">
                <w:rPr>
                  <w:sz w:val="16"/>
                  <w:szCs w:val="16"/>
                  <w:lang w:val="en-US"/>
                </w:rPr>
                <w:t xml:space="preserve"> </w:t>
              </w:r>
            </w:ins>
            <w:del w:id="2" w:author="DUC" w:date="2020-10-07T11:38:00Z">
              <w:r w:rsidRPr="003850E1" w:rsidDel="005974E7">
                <w:rPr>
                  <w:sz w:val="16"/>
                  <w:szCs w:val="16"/>
                  <w:lang w:val="en-US"/>
                </w:rPr>
                <w:delText xml:space="preserve">, </w:delText>
              </w:r>
            </w:del>
            <w:r w:rsidRPr="003850E1">
              <w:rPr>
                <w:sz w:val="16"/>
                <w:szCs w:val="16"/>
                <w:lang w:val="en-US"/>
              </w:rPr>
              <w:t>when someone tries to access to GCS/autopilot</w:t>
            </w:r>
          </w:p>
        </w:tc>
        <w:tc>
          <w:tcPr>
            <w:tcW w:w="3060" w:type="dxa"/>
            <w:shd w:val="clear" w:color="auto" w:fill="auto"/>
          </w:tcPr>
          <w:p w:rsidR="00335764" w:rsidRPr="003850E1" w:rsidRDefault="00335764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b/>
                <w:sz w:val="16"/>
                <w:szCs w:val="16"/>
                <w:lang w:val="en-US"/>
              </w:rPr>
              <w:t>Example</w:t>
            </w:r>
          </w:p>
          <w:p w:rsidR="00335764" w:rsidRPr="004F4FCD" w:rsidRDefault="00335764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- The autopilot use</w:t>
            </w:r>
            <w:ins w:id="3" w:author="DUC" w:date="2020-10-07T11:38:00Z">
              <w:r w:rsidR="00D3572A">
                <w:rPr>
                  <w:sz w:val="16"/>
                  <w:szCs w:val="16"/>
                  <w:lang w:val="en-US"/>
                </w:rPr>
                <w:t>s</w:t>
              </w:r>
            </w:ins>
            <w:r w:rsidRPr="003850E1">
              <w:rPr>
                <w:sz w:val="16"/>
                <w:szCs w:val="16"/>
                <w:lang w:val="en-US"/>
              </w:rPr>
              <w:t xml:space="preserve"> the Private key Infrastructure to verify the other component such as GPS</w:t>
            </w:r>
            <w:r w:rsidR="00A50932">
              <w:rPr>
                <w:sz w:val="16"/>
                <w:szCs w:val="16"/>
                <w:lang w:val="en-US"/>
              </w:rPr>
              <w:t>, ABS-B</w:t>
            </w:r>
            <w:r w:rsidRPr="003850E1">
              <w:rPr>
                <w:sz w:val="16"/>
                <w:szCs w:val="16"/>
                <w:lang w:val="en-US"/>
              </w:rPr>
              <w:t>.</w:t>
            </w:r>
          </w:p>
        </w:tc>
      </w:tr>
      <w:tr w:rsidR="00576A46" w:rsidRPr="00A845E3" w:rsidTr="00845CA7">
        <w:tc>
          <w:tcPr>
            <w:tcW w:w="2340" w:type="dxa"/>
            <w:vMerge w:val="restart"/>
            <w:shd w:val="clear" w:color="auto" w:fill="FFFFFF" w:themeFill="background1"/>
          </w:tcPr>
          <w:p w:rsidR="00576A46" w:rsidRPr="003850E1" w:rsidRDefault="005F7FBD" w:rsidP="00576A46">
            <w:pPr>
              <w:ind w:firstLine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OCSO #2</w:t>
            </w:r>
            <w:r w:rsidR="00576A46" w:rsidRPr="003850E1">
              <w:rPr>
                <w:b/>
                <w:sz w:val="16"/>
                <w:szCs w:val="16"/>
                <w:lang w:val="en-US"/>
              </w:rPr>
              <w:t>_Software/Hardware</w:t>
            </w:r>
          </w:p>
          <w:p w:rsidR="00576A46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Manage the entity’s </w:t>
            </w:r>
            <w:r w:rsidR="00F2142A">
              <w:rPr>
                <w:sz w:val="16"/>
                <w:szCs w:val="16"/>
                <w:lang w:val="en-US"/>
              </w:rPr>
              <w:t xml:space="preserve">authorization. </w:t>
            </w:r>
          </w:p>
          <w:p w:rsidR="00606D8E" w:rsidRPr="003850E1" w:rsidRDefault="00606D8E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76A46" w:rsidRPr="003850E1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Keyword:</w:t>
            </w:r>
            <w:r w:rsidR="00480131">
              <w:rPr>
                <w:sz w:val="16"/>
                <w:szCs w:val="16"/>
                <w:lang w:val="en-US"/>
              </w:rPr>
              <w:t xml:space="preserve"> </w:t>
            </w:r>
            <w:r w:rsidRPr="003850E1">
              <w:rPr>
                <w:b/>
                <w:sz w:val="16"/>
                <w:szCs w:val="16"/>
                <w:lang w:val="en-US"/>
              </w:rPr>
              <w:t>authorization</w:t>
            </w:r>
            <w:r w:rsidR="00480131">
              <w:rPr>
                <w:b/>
                <w:sz w:val="16"/>
                <w:szCs w:val="16"/>
                <w:lang w:val="en-US"/>
              </w:rPr>
              <w:t xml:space="preserve"> management</w:t>
            </w:r>
          </w:p>
          <w:p w:rsidR="00576A46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06D8E" w:rsidRDefault="00606D8E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606D8E" w:rsidRPr="00845CA7" w:rsidRDefault="00606D8E" w:rsidP="00606D8E">
            <w:pPr>
              <w:ind w:firstLine="0"/>
              <w:rPr>
                <w:i/>
                <w:sz w:val="16"/>
                <w:szCs w:val="16"/>
                <w:lang w:val="en-US"/>
              </w:rPr>
            </w:pPr>
            <w:r w:rsidRPr="00845CA7">
              <w:rPr>
                <w:i/>
                <w:sz w:val="16"/>
                <w:szCs w:val="16"/>
                <w:lang w:val="en-US"/>
              </w:rPr>
              <w:t>Note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 w:rsidRPr="00845CA7">
              <w:rPr>
                <w:i/>
                <w:sz w:val="16"/>
                <w:szCs w:val="16"/>
                <w:lang w:val="en-US"/>
              </w:rPr>
              <w:t>1: This objective focus</w:t>
            </w:r>
            <w:r w:rsidR="00A95521">
              <w:rPr>
                <w:i/>
                <w:sz w:val="16"/>
                <w:szCs w:val="16"/>
                <w:lang w:val="en-US"/>
              </w:rPr>
              <w:t>es</w:t>
            </w:r>
            <w:r w:rsidRPr="00845CA7">
              <w:rPr>
                <w:i/>
                <w:sz w:val="16"/>
                <w:szCs w:val="16"/>
                <w:lang w:val="en-US"/>
              </w:rPr>
              <w:t xml:space="preserve"> on the operational proce</w:t>
            </w:r>
            <w:r w:rsidR="00363037" w:rsidRPr="00845CA7">
              <w:rPr>
                <w:i/>
                <w:sz w:val="16"/>
                <w:szCs w:val="16"/>
                <w:lang w:val="en-US"/>
              </w:rPr>
              <w:t xml:space="preserve">dures to </w:t>
            </w:r>
            <w:r w:rsidR="00363037">
              <w:rPr>
                <w:i/>
                <w:sz w:val="16"/>
                <w:szCs w:val="16"/>
                <w:lang w:val="en-US"/>
              </w:rPr>
              <w:t>define/</w:t>
            </w:r>
            <w:r w:rsidR="00A95521">
              <w:rPr>
                <w:i/>
                <w:sz w:val="16"/>
                <w:szCs w:val="16"/>
                <w:lang w:val="en-US"/>
              </w:rPr>
              <w:t xml:space="preserve"> </w:t>
            </w:r>
            <w:r w:rsidR="00363037" w:rsidRPr="00845CA7">
              <w:rPr>
                <w:i/>
                <w:sz w:val="16"/>
                <w:szCs w:val="16"/>
                <w:lang w:val="en-US"/>
              </w:rPr>
              <w:t>allocate/</w:t>
            </w:r>
            <w:r w:rsidR="00A95521">
              <w:rPr>
                <w:i/>
                <w:sz w:val="16"/>
                <w:szCs w:val="16"/>
                <w:lang w:val="en-US"/>
              </w:rPr>
              <w:t xml:space="preserve"> </w:t>
            </w:r>
            <w:r w:rsidR="00363037" w:rsidRPr="00845CA7">
              <w:rPr>
                <w:i/>
                <w:sz w:val="16"/>
                <w:szCs w:val="16"/>
                <w:lang w:val="en-US"/>
              </w:rPr>
              <w:t>modify</w:t>
            </w:r>
            <w:r w:rsidRPr="00845CA7">
              <w:rPr>
                <w:i/>
                <w:sz w:val="16"/>
                <w:szCs w:val="16"/>
                <w:lang w:val="en-US"/>
              </w:rPr>
              <w:t>/</w:t>
            </w:r>
            <w:r w:rsidR="00A95521">
              <w:rPr>
                <w:i/>
                <w:sz w:val="16"/>
                <w:szCs w:val="16"/>
                <w:lang w:val="en-US"/>
              </w:rPr>
              <w:t xml:space="preserve"> </w:t>
            </w:r>
            <w:r w:rsidR="00363037" w:rsidRPr="00845CA7">
              <w:rPr>
                <w:i/>
                <w:sz w:val="16"/>
                <w:szCs w:val="16"/>
                <w:lang w:val="en-US"/>
              </w:rPr>
              <w:t xml:space="preserve">revoke </w:t>
            </w:r>
            <w:ins w:id="4" w:author="DUC" w:date="2020-10-07T11:39:00Z">
              <w:r w:rsidR="00BF2A29">
                <w:rPr>
                  <w:i/>
                  <w:sz w:val="16"/>
                  <w:szCs w:val="16"/>
                  <w:lang w:val="en-US"/>
                </w:rPr>
                <w:t xml:space="preserve">the </w:t>
              </w:r>
            </w:ins>
            <w:r w:rsidRPr="00845CA7">
              <w:rPr>
                <w:i/>
                <w:sz w:val="16"/>
                <w:szCs w:val="16"/>
                <w:lang w:val="en-US"/>
              </w:rPr>
              <w:t>entity’s authorization.</w:t>
            </w:r>
          </w:p>
          <w:p w:rsidR="00606D8E" w:rsidRPr="003850E1" w:rsidRDefault="00606D8E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76A46" w:rsidRPr="003850E1" w:rsidRDefault="00576A46" w:rsidP="00576A46">
            <w:pPr>
              <w:ind w:left="-56" w:firstLine="0"/>
              <w:rPr>
                <w:color w:val="FF0000"/>
                <w:sz w:val="16"/>
                <w:szCs w:val="16"/>
                <w:lang w:val="en-US"/>
              </w:rPr>
            </w:pPr>
          </w:p>
          <w:p w:rsidR="00576A46" w:rsidRPr="003850E1" w:rsidRDefault="00576A46" w:rsidP="00576A46">
            <w:pPr>
              <w:ind w:firstLine="0"/>
              <w:rPr>
                <w:i/>
                <w:sz w:val="16"/>
                <w:szCs w:val="16"/>
                <w:lang w:val="en-US"/>
              </w:rPr>
            </w:pPr>
            <w:r w:rsidRPr="00EE69F1">
              <w:rPr>
                <w:i/>
                <w:sz w:val="16"/>
                <w:szCs w:val="16"/>
                <w:lang w:val="en-US"/>
              </w:rPr>
              <w:t>Note</w:t>
            </w:r>
            <w:r w:rsidR="00606D8E">
              <w:rPr>
                <w:i/>
                <w:sz w:val="16"/>
                <w:szCs w:val="16"/>
                <w:lang w:val="en-US"/>
              </w:rPr>
              <w:t xml:space="preserve"> 2</w:t>
            </w:r>
            <w:r w:rsidRPr="00EE69F1">
              <w:rPr>
                <w:i/>
                <w:sz w:val="16"/>
                <w:szCs w:val="16"/>
                <w:lang w:val="en-US"/>
              </w:rPr>
              <w:t>: A</w:t>
            </w:r>
            <w:r w:rsidR="00DD22BC">
              <w:rPr>
                <w:i/>
                <w:sz w:val="16"/>
                <w:szCs w:val="16"/>
                <w:lang w:val="en-US"/>
              </w:rPr>
              <w:t>n</w:t>
            </w:r>
            <w:r w:rsidRPr="00EE69F1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CD5BF9">
              <w:rPr>
                <w:i/>
                <w:sz w:val="16"/>
                <w:szCs w:val="16"/>
                <w:lang w:val="en-US"/>
              </w:rPr>
              <w:t xml:space="preserve">entity could be a </w:t>
            </w:r>
            <w:r w:rsidRPr="003850E1">
              <w:rPr>
                <w:i/>
                <w:sz w:val="16"/>
                <w:szCs w:val="16"/>
                <w:lang w:val="en-US"/>
              </w:rPr>
              <w:t>human, or a component (hardware/software)</w:t>
            </w:r>
          </w:p>
          <w:p w:rsidR="00576A46" w:rsidRPr="008065E1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8065E1" w:rsidDel="00335764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EE69F1">
              <w:rPr>
                <w:sz w:val="16"/>
                <w:szCs w:val="16"/>
                <w:lang w:val="en-US"/>
              </w:rPr>
              <w:t xml:space="preserve">- </w:t>
            </w:r>
            <w:r w:rsidR="003F53B1">
              <w:rPr>
                <w:sz w:val="16"/>
                <w:szCs w:val="16"/>
                <w:lang w:val="en-US"/>
              </w:rPr>
              <w:t>D</w:t>
            </w:r>
            <w:r w:rsidRPr="00EE69F1">
              <w:rPr>
                <w:sz w:val="16"/>
                <w:szCs w:val="16"/>
                <w:lang w:val="en-US"/>
              </w:rPr>
              <w:t xml:space="preserve">efine </w:t>
            </w:r>
            <w:ins w:id="5" w:author="DUC" w:date="2020-10-07T11:39:00Z">
              <w:r w:rsidR="00882A79">
                <w:rPr>
                  <w:sz w:val="16"/>
                  <w:szCs w:val="16"/>
                  <w:lang w:val="en-US"/>
                </w:rPr>
                <w:t xml:space="preserve">the </w:t>
              </w:r>
            </w:ins>
            <w:r w:rsidRPr="003850E1">
              <w:rPr>
                <w:sz w:val="16"/>
                <w:szCs w:val="16"/>
                <w:lang w:val="en-US"/>
              </w:rPr>
              <w:t>rights of each person</w:t>
            </w:r>
            <w:r w:rsidR="00651386">
              <w:rPr>
                <w:sz w:val="16"/>
                <w:szCs w:val="16"/>
                <w:lang w:val="en-US"/>
              </w:rPr>
              <w:t xml:space="preserve"> in its organization,</w:t>
            </w:r>
            <w:r w:rsidRPr="003850E1">
              <w:rPr>
                <w:sz w:val="16"/>
                <w:szCs w:val="16"/>
                <w:lang w:val="en-US"/>
              </w:rPr>
              <w:t xml:space="preserve"> who could inte</w:t>
            </w:r>
            <w:r w:rsidR="00747CF9">
              <w:rPr>
                <w:sz w:val="16"/>
                <w:szCs w:val="16"/>
                <w:lang w:val="en-US"/>
              </w:rPr>
              <w:t>ract with the autopilot and GCS.</w:t>
            </w:r>
          </w:p>
          <w:p w:rsidR="00C7187F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 </w:t>
            </w:r>
            <w:r w:rsidR="003F53B1">
              <w:rPr>
                <w:sz w:val="16"/>
                <w:szCs w:val="16"/>
                <w:lang w:val="en-US"/>
              </w:rPr>
              <w:t>D</w:t>
            </w:r>
            <w:r w:rsidRPr="003850E1">
              <w:rPr>
                <w:sz w:val="16"/>
                <w:szCs w:val="16"/>
                <w:lang w:val="en-US"/>
              </w:rPr>
              <w:t>efine the process/mechanics to allocate/modify/revoke the rights of each person</w:t>
            </w:r>
            <w:r w:rsidR="00747CF9">
              <w:rPr>
                <w:sz w:val="16"/>
                <w:szCs w:val="16"/>
                <w:lang w:val="en-US"/>
              </w:rPr>
              <w:t>.</w:t>
            </w:r>
          </w:p>
          <w:p w:rsidR="00C7187F" w:rsidRPr="00EE69F1" w:rsidRDefault="00C7187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- These activities </w:t>
            </w:r>
            <w:r w:rsidR="00E93AAB">
              <w:rPr>
                <w:sz w:val="16"/>
                <w:szCs w:val="16"/>
                <w:lang w:val="en-US"/>
              </w:rPr>
              <w:t>should</w:t>
            </w:r>
            <w:del w:id="6" w:author="DUC" w:date="2020-10-07T11:39:00Z">
              <w:r w:rsidR="00E93AAB" w:rsidDel="003046A1">
                <w:rPr>
                  <w:sz w:val="16"/>
                  <w:szCs w:val="16"/>
                  <w:lang w:val="en-US"/>
                </w:rPr>
                <w:delText xml:space="preserve"> be</w:delText>
              </w:r>
            </w:del>
            <w:r>
              <w:rPr>
                <w:sz w:val="16"/>
                <w:szCs w:val="16"/>
                <w:lang w:val="en-US"/>
              </w:rPr>
              <w:t xml:space="preserve"> align</w:t>
            </w:r>
            <w:del w:id="7" w:author="DUC" w:date="2020-10-07T11:39:00Z">
              <w:r w:rsidDel="003046A1">
                <w:rPr>
                  <w:sz w:val="16"/>
                  <w:szCs w:val="16"/>
                  <w:lang w:val="en-US"/>
                </w:rPr>
                <w:delText>s</w:delText>
              </w:r>
            </w:del>
            <w:r>
              <w:rPr>
                <w:sz w:val="16"/>
                <w:szCs w:val="16"/>
                <w:lang w:val="en-US"/>
              </w:rPr>
              <w:t xml:space="preserve"> to </w:t>
            </w:r>
            <w:r w:rsidRPr="00845CA7">
              <w:rPr>
                <w:b/>
                <w:sz w:val="16"/>
                <w:szCs w:val="16"/>
                <w:lang w:val="en-US"/>
              </w:rPr>
              <w:t>OSO#</w:t>
            </w:r>
            <w:r w:rsidR="00211B96" w:rsidRPr="00845CA7">
              <w:rPr>
                <w:b/>
                <w:sz w:val="16"/>
                <w:szCs w:val="16"/>
                <w:lang w:val="en-US"/>
              </w:rPr>
              <w:t xml:space="preserve"> 01</w:t>
            </w:r>
            <w:ins w:id="8" w:author="DUC" w:date="2020-10-07T11:41:00Z">
              <w:r w:rsidR="009D6DED">
                <w:rPr>
                  <w:b/>
                  <w:sz w:val="16"/>
                  <w:szCs w:val="16"/>
                  <w:lang w:val="en-US"/>
                </w:rPr>
                <w:t>,</w:t>
              </w:r>
            </w:ins>
            <w:r w:rsidR="00211B96">
              <w:rPr>
                <w:sz w:val="16"/>
                <w:szCs w:val="16"/>
                <w:lang w:val="en-US"/>
              </w:rPr>
              <w:t xml:space="preserve"> which require to define</w:t>
            </w:r>
            <w:ins w:id="9" w:author="DUC" w:date="2020-10-07T11:42:00Z">
              <w:r w:rsidR="009D6DED">
                <w:rPr>
                  <w:sz w:val="16"/>
                  <w:szCs w:val="16"/>
                  <w:lang w:val="en-US"/>
                </w:rPr>
                <w:t xml:space="preserve"> the</w:t>
              </w:r>
            </w:ins>
            <w:r w:rsidR="00E93AAB">
              <w:rPr>
                <w:sz w:val="16"/>
                <w:szCs w:val="16"/>
                <w:lang w:val="en-US"/>
              </w:rPr>
              <w:t xml:space="preserve"> duties and responsibilities of</w:t>
            </w:r>
            <w:ins w:id="10" w:author="DUC" w:date="2020-10-07T11:42:00Z">
              <w:r w:rsidR="009D6DED">
                <w:rPr>
                  <w:sz w:val="16"/>
                  <w:szCs w:val="16"/>
                  <w:lang w:val="en-US"/>
                </w:rPr>
                <w:t xml:space="preserve"> the</w:t>
              </w:r>
            </w:ins>
            <w:r w:rsidR="00E93AAB">
              <w:rPr>
                <w:sz w:val="16"/>
                <w:szCs w:val="16"/>
                <w:lang w:val="en-US"/>
              </w:rPr>
              <w:t xml:space="preserve"> operator’s personnel</w:t>
            </w:r>
          </w:p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060" w:type="dxa"/>
            <w:shd w:val="clear" w:color="auto" w:fill="A6A6A6" w:themeFill="background1" w:themeFillShade="A6"/>
          </w:tcPr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</w:t>
            </w:r>
            <w:r>
              <w:rPr>
                <w:sz w:val="16"/>
                <w:szCs w:val="16"/>
                <w:lang w:val="en-US"/>
              </w:rPr>
              <w:t>Same as Medium</w:t>
            </w:r>
          </w:p>
          <w:p w:rsidR="00576A46" w:rsidRPr="00EE69F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EE69F1">
              <w:rPr>
                <w:sz w:val="16"/>
                <w:szCs w:val="16"/>
                <w:lang w:val="en-US"/>
              </w:rPr>
              <w:t>Additionally</w:t>
            </w:r>
          </w:p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EE69F1">
              <w:rPr>
                <w:sz w:val="16"/>
                <w:szCs w:val="16"/>
                <w:lang w:val="en-US"/>
              </w:rPr>
              <w:t xml:space="preserve">- Define the </w:t>
            </w:r>
            <w:r w:rsidRPr="00CD5BF9">
              <w:rPr>
                <w:sz w:val="16"/>
                <w:szCs w:val="16"/>
                <w:lang w:val="en-US"/>
              </w:rPr>
              <w:t>process/</w:t>
            </w:r>
            <w:r w:rsidRPr="003850E1">
              <w:rPr>
                <w:sz w:val="16"/>
                <w:szCs w:val="16"/>
                <w:lang w:val="en-US"/>
              </w:rPr>
              <w:t xml:space="preserve">mechanics to allocate/modify/revoke the rights </w:t>
            </w:r>
            <w:ins w:id="11" w:author="DUC" w:date="2020-10-07T11:42:00Z">
              <w:r w:rsidR="006B3D3E">
                <w:rPr>
                  <w:sz w:val="16"/>
                  <w:szCs w:val="16"/>
                  <w:lang w:val="en-US"/>
                </w:rPr>
                <w:t xml:space="preserve">of </w:t>
              </w:r>
            </w:ins>
            <w:r w:rsidRPr="003850E1">
              <w:rPr>
                <w:sz w:val="16"/>
                <w:szCs w:val="16"/>
                <w:lang w:val="en-US"/>
              </w:rPr>
              <w:t>a component when it interact</w:t>
            </w:r>
            <w:ins w:id="12" w:author="DUC" w:date="2020-10-07T11:42:00Z">
              <w:r w:rsidR="00467A63">
                <w:rPr>
                  <w:sz w:val="16"/>
                  <w:szCs w:val="16"/>
                  <w:lang w:val="en-US"/>
                </w:rPr>
                <w:t>s</w:t>
              </w:r>
            </w:ins>
            <w:r w:rsidRPr="003850E1">
              <w:rPr>
                <w:sz w:val="16"/>
                <w:szCs w:val="16"/>
                <w:lang w:val="en-US"/>
              </w:rPr>
              <w:t xml:space="preserve"> with others</w:t>
            </w:r>
            <w:r w:rsidR="00747CF9">
              <w:rPr>
                <w:sz w:val="16"/>
                <w:szCs w:val="16"/>
                <w:lang w:val="en-US"/>
              </w:rPr>
              <w:t>.</w:t>
            </w:r>
          </w:p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576A46" w:rsidRPr="00A845E3" w:rsidTr="00A11C75">
        <w:tc>
          <w:tcPr>
            <w:tcW w:w="2340" w:type="dxa"/>
            <w:vMerge/>
            <w:shd w:val="clear" w:color="auto" w:fill="FFFFFF" w:themeFill="background1"/>
          </w:tcPr>
          <w:p w:rsidR="00576A46" w:rsidRPr="00A845E3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576A46" w:rsidRPr="00A845E3" w:rsidDel="00335764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576A46" w:rsidRDefault="00576A46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 w:rsidRPr="003850E1">
              <w:rPr>
                <w:b/>
                <w:sz w:val="16"/>
                <w:szCs w:val="16"/>
                <w:lang w:val="en-US"/>
              </w:rPr>
              <w:t>Example</w:t>
            </w:r>
          </w:p>
          <w:p w:rsidR="00C3109C" w:rsidRDefault="00C3109C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The authorization of each person is defined as follows:</w:t>
            </w:r>
          </w:p>
          <w:p w:rsidR="00C7187F" w:rsidRPr="00845CA7" w:rsidRDefault="00C7187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- Manager </w:t>
            </w:r>
          </w:p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Pilot could access to GCS to </w:t>
            </w:r>
            <w:r w:rsidR="002E241D">
              <w:rPr>
                <w:sz w:val="16"/>
                <w:szCs w:val="16"/>
                <w:lang w:val="en-US"/>
              </w:rPr>
              <w:t xml:space="preserve">monitoring </w:t>
            </w:r>
            <w:r w:rsidRPr="003850E1">
              <w:rPr>
                <w:sz w:val="16"/>
                <w:szCs w:val="16"/>
                <w:lang w:val="en-US"/>
              </w:rPr>
              <w:t>and control the vehicle.</w:t>
            </w:r>
          </w:p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- Maintenance staff could access to autopilot and download data</w:t>
            </w:r>
            <w:r w:rsidR="00EE5D4A">
              <w:rPr>
                <w:sz w:val="16"/>
                <w:szCs w:val="16"/>
                <w:lang w:val="en-US"/>
              </w:rPr>
              <w:t xml:space="preserve"> after and before the flight</w:t>
            </w:r>
            <w:r w:rsidRPr="003850E1">
              <w:rPr>
                <w:sz w:val="16"/>
                <w:szCs w:val="16"/>
                <w:lang w:val="en-US"/>
              </w:rPr>
              <w:t>.</w:t>
            </w:r>
          </w:p>
          <w:p w:rsidR="00576A46" w:rsidRPr="003850E1" w:rsidRDefault="00576A46" w:rsidP="002F0678">
            <w:pPr>
              <w:ind w:firstLine="0"/>
              <w:jc w:val="left"/>
              <w:rPr>
                <w:sz w:val="16"/>
                <w:szCs w:val="16"/>
                <w:lang w:val="en-US"/>
              </w:rPr>
              <w:pPrChange w:id="13" w:author="DUC" w:date="2020-10-07T14:10:00Z">
                <w:pPr>
                  <w:ind w:firstLine="0"/>
                  <w:jc w:val="left"/>
                </w:pPr>
              </w:pPrChange>
            </w:pPr>
            <w:r w:rsidRPr="003850E1">
              <w:rPr>
                <w:sz w:val="16"/>
                <w:szCs w:val="16"/>
                <w:lang w:val="en-US"/>
              </w:rPr>
              <w:t xml:space="preserve">In order to have </w:t>
            </w:r>
            <w:ins w:id="14" w:author="DUC" w:date="2020-10-07T14:10:00Z">
              <w:r w:rsidR="00884F6B">
                <w:rPr>
                  <w:sz w:val="16"/>
                  <w:szCs w:val="16"/>
                  <w:lang w:val="en-US"/>
                </w:rPr>
                <w:t xml:space="preserve">the </w:t>
              </w:r>
            </w:ins>
            <w:r w:rsidRPr="003850E1">
              <w:rPr>
                <w:sz w:val="16"/>
                <w:szCs w:val="16"/>
                <w:lang w:val="en-US"/>
              </w:rPr>
              <w:t xml:space="preserve">rights of maintenance staff, </w:t>
            </w:r>
            <w:del w:id="15" w:author="DUC" w:date="2020-10-07T14:10:00Z">
              <w:r w:rsidRPr="003850E1" w:rsidDel="002F0678">
                <w:rPr>
                  <w:sz w:val="16"/>
                  <w:szCs w:val="16"/>
                  <w:lang w:val="en-US"/>
                </w:rPr>
                <w:delText>the new staff</w:delText>
              </w:r>
            </w:del>
            <w:ins w:id="16" w:author="DUC" w:date="2020-10-07T14:10:00Z">
              <w:r w:rsidR="002F0678">
                <w:rPr>
                  <w:sz w:val="16"/>
                  <w:szCs w:val="16"/>
                  <w:lang w:val="en-US"/>
                </w:rPr>
                <w:t>a person</w:t>
              </w:r>
            </w:ins>
            <w:r w:rsidRPr="003850E1">
              <w:rPr>
                <w:sz w:val="16"/>
                <w:szCs w:val="16"/>
                <w:lang w:val="en-US"/>
              </w:rPr>
              <w:t xml:space="preserve"> has to ask the manager for th</w:t>
            </w:r>
            <w:ins w:id="17" w:author="DUC" w:date="2020-10-07T14:10:00Z">
              <w:r w:rsidR="002F0678">
                <w:rPr>
                  <w:sz w:val="16"/>
                  <w:szCs w:val="16"/>
                  <w:lang w:val="en-US"/>
                </w:rPr>
                <w:t>ese</w:t>
              </w:r>
            </w:ins>
            <w:del w:id="18" w:author="DUC" w:date="2020-10-07T14:10:00Z">
              <w:r w:rsidRPr="003850E1" w:rsidDel="002F0678">
                <w:rPr>
                  <w:sz w:val="16"/>
                  <w:szCs w:val="16"/>
                  <w:lang w:val="en-US"/>
                </w:rPr>
                <w:delText>is</w:delText>
              </w:r>
            </w:del>
            <w:r w:rsidRPr="003850E1">
              <w:rPr>
                <w:sz w:val="16"/>
                <w:szCs w:val="16"/>
                <w:lang w:val="en-US"/>
              </w:rPr>
              <w:t xml:space="preserve"> rights.</w:t>
            </w:r>
          </w:p>
        </w:tc>
        <w:tc>
          <w:tcPr>
            <w:tcW w:w="3060" w:type="dxa"/>
            <w:shd w:val="clear" w:color="auto" w:fill="auto"/>
          </w:tcPr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b/>
                <w:sz w:val="16"/>
                <w:szCs w:val="16"/>
                <w:lang w:val="en-US"/>
              </w:rPr>
              <w:t>Example</w:t>
            </w:r>
          </w:p>
          <w:p w:rsidR="00576A46" w:rsidRPr="003850E1" w:rsidRDefault="00576A46" w:rsidP="00100A38">
            <w:pPr>
              <w:ind w:firstLine="0"/>
              <w:jc w:val="left"/>
              <w:rPr>
                <w:sz w:val="16"/>
                <w:szCs w:val="16"/>
                <w:lang w:val="en-US"/>
              </w:rPr>
              <w:pPrChange w:id="19" w:author="DUC" w:date="2020-10-07T14:14:00Z">
                <w:pPr>
                  <w:ind w:firstLine="0"/>
                  <w:jc w:val="left"/>
                </w:pPr>
              </w:pPrChange>
            </w:pPr>
            <w:r w:rsidRPr="003850E1">
              <w:rPr>
                <w:sz w:val="16"/>
                <w:szCs w:val="16"/>
                <w:lang w:val="en-US"/>
              </w:rPr>
              <w:t xml:space="preserve">- </w:t>
            </w:r>
            <w:ins w:id="20" w:author="DUC" w:date="2020-10-07T14:16:00Z">
              <w:r w:rsidR="00443E0A" w:rsidRPr="00443E0A">
                <w:rPr>
                  <w:sz w:val="16"/>
                  <w:szCs w:val="16"/>
                  <w:lang w:val="en-US"/>
                </w:rPr>
                <w:t>The GCS PC has an identification and a key to connect to the autopilot. The identification and the key are installed on this PC by the manufacture.</w:t>
              </w:r>
            </w:ins>
            <w:del w:id="21" w:author="DUC" w:date="2020-10-07T14:14:00Z">
              <w:r w:rsidRPr="003850E1" w:rsidDel="00100A38">
                <w:rPr>
                  <w:sz w:val="16"/>
                  <w:szCs w:val="16"/>
                  <w:lang w:val="en-US"/>
                </w:rPr>
                <w:delText>To connect a secondary PC to the autopilot, an identification/key is allocated to this PC. This identification/key allow</w:delText>
              </w:r>
              <w:r w:rsidR="00A61EA9" w:rsidDel="00100A38">
                <w:rPr>
                  <w:sz w:val="16"/>
                  <w:szCs w:val="16"/>
                  <w:lang w:val="en-US"/>
                </w:rPr>
                <w:delText>s</w:delText>
              </w:r>
              <w:r w:rsidRPr="003850E1" w:rsidDel="00100A38">
                <w:rPr>
                  <w:sz w:val="16"/>
                  <w:szCs w:val="16"/>
                  <w:lang w:val="en-US"/>
                </w:rPr>
                <w:delText xml:space="preserve"> this PC to access to flight data generated by autopilot, but does not allow this PC control the aircraft.</w:delText>
              </w:r>
            </w:del>
          </w:p>
        </w:tc>
      </w:tr>
      <w:tr w:rsidR="00576A46" w:rsidRPr="00A845E3" w:rsidTr="00335764">
        <w:tc>
          <w:tcPr>
            <w:tcW w:w="2340" w:type="dxa"/>
            <w:vMerge w:val="restart"/>
            <w:shd w:val="clear" w:color="auto" w:fill="FFFFFF" w:themeFill="background1"/>
          </w:tcPr>
          <w:p w:rsidR="00576A46" w:rsidRPr="003850E1" w:rsidRDefault="005F7FBD" w:rsidP="00576A46">
            <w:pPr>
              <w:ind w:firstLine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OCSO #3</w:t>
            </w:r>
            <w:r w:rsidR="00576A46" w:rsidRPr="003850E1">
              <w:rPr>
                <w:b/>
                <w:sz w:val="16"/>
                <w:szCs w:val="16"/>
                <w:lang w:val="en-US"/>
              </w:rPr>
              <w:t>_Software/Hardware</w:t>
            </w:r>
          </w:p>
          <w:p w:rsidR="00576A46" w:rsidRPr="003850E1" w:rsidRDefault="00576A46" w:rsidP="00576A46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For each entity</w:t>
            </w:r>
            <w:r>
              <w:rPr>
                <w:sz w:val="16"/>
                <w:szCs w:val="16"/>
                <w:lang w:val="en-US"/>
              </w:rPr>
              <w:t xml:space="preserve"> (*)</w:t>
            </w:r>
            <w:r w:rsidRPr="003850E1">
              <w:rPr>
                <w:sz w:val="16"/>
                <w:szCs w:val="16"/>
                <w:lang w:val="en-US"/>
              </w:rPr>
              <w:t xml:space="preserve"> accessing to GCS or autopilot, ensure that it could only carry out the authorized actions. </w:t>
            </w:r>
          </w:p>
          <w:p w:rsidR="00576A46" w:rsidRPr="00CD5BF9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Keyword</w:t>
            </w:r>
            <w:r w:rsidRPr="00EE69F1">
              <w:rPr>
                <w:sz w:val="16"/>
                <w:szCs w:val="16"/>
                <w:lang w:val="en-US"/>
              </w:rPr>
              <w:t xml:space="preserve">: </w:t>
            </w:r>
            <w:r w:rsidRPr="00EE69F1">
              <w:rPr>
                <w:b/>
                <w:sz w:val="16"/>
                <w:szCs w:val="16"/>
                <w:lang w:val="en-US"/>
              </w:rPr>
              <w:t>authorization</w:t>
            </w:r>
            <w:r w:rsidR="00480131">
              <w:rPr>
                <w:b/>
                <w:sz w:val="16"/>
                <w:szCs w:val="16"/>
                <w:lang w:val="en-US"/>
              </w:rPr>
              <w:t xml:space="preserve"> control</w:t>
            </w:r>
          </w:p>
          <w:p w:rsidR="00576A46" w:rsidRPr="003850E1" w:rsidRDefault="00576A46" w:rsidP="00576A46">
            <w:pPr>
              <w:ind w:firstLine="0"/>
              <w:rPr>
                <w:i/>
                <w:sz w:val="16"/>
                <w:szCs w:val="16"/>
                <w:lang w:val="en-US"/>
              </w:rPr>
            </w:pPr>
            <w:r w:rsidRPr="003850E1">
              <w:rPr>
                <w:i/>
                <w:sz w:val="16"/>
                <w:szCs w:val="16"/>
                <w:lang w:val="en-US"/>
              </w:rPr>
              <w:t>Note: A</w:t>
            </w:r>
            <w:r w:rsidR="00DD22BC">
              <w:rPr>
                <w:i/>
                <w:sz w:val="16"/>
                <w:szCs w:val="16"/>
                <w:lang w:val="en-US"/>
              </w:rPr>
              <w:t>n</w:t>
            </w:r>
            <w:r w:rsidRPr="003850E1">
              <w:rPr>
                <w:i/>
                <w:sz w:val="16"/>
                <w:szCs w:val="16"/>
                <w:lang w:val="en-US"/>
              </w:rPr>
              <w:t xml:space="preserve"> entity could be a human, or a component (hardware/software)</w:t>
            </w:r>
          </w:p>
          <w:p w:rsidR="00576A46" w:rsidRPr="00845CA7" w:rsidRDefault="00576A46" w:rsidP="00576A46">
            <w:pPr>
              <w:ind w:left="-56" w:firstLine="0"/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CD5BF9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Optional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35784E" w:rsidRDefault="00576A46" w:rsidP="00A91014">
            <w:pPr>
              <w:ind w:firstLine="0"/>
              <w:jc w:val="left"/>
              <w:rPr>
                <w:sz w:val="16"/>
                <w:szCs w:val="16"/>
                <w:lang w:val="en-US"/>
              </w:rPr>
              <w:pPrChange w:id="22" w:author="DUC" w:date="2020-10-07T14:17:00Z">
                <w:pPr>
                  <w:ind w:firstLine="0"/>
                  <w:jc w:val="left"/>
                </w:pPr>
              </w:pPrChange>
            </w:pPr>
            <w:r w:rsidRPr="00EE69F1">
              <w:rPr>
                <w:sz w:val="16"/>
                <w:szCs w:val="16"/>
                <w:lang w:val="en-US"/>
              </w:rPr>
              <w:t>- Define process/</w:t>
            </w:r>
            <w:r w:rsidRPr="00CD5BF9">
              <w:rPr>
                <w:sz w:val="16"/>
                <w:szCs w:val="16"/>
                <w:lang w:val="en-US"/>
              </w:rPr>
              <w:t>mechanics</w:t>
            </w:r>
            <w:r w:rsidRPr="00EE69F1">
              <w:rPr>
                <w:sz w:val="16"/>
                <w:szCs w:val="16"/>
                <w:lang w:val="en-US"/>
              </w:rPr>
              <w:t xml:space="preserve"> to </w:t>
            </w:r>
            <w:del w:id="23" w:author="DUC" w:date="2020-10-07T14:17:00Z">
              <w:r w:rsidRPr="00EE69F1" w:rsidDel="00A91014">
                <w:rPr>
                  <w:sz w:val="16"/>
                  <w:szCs w:val="16"/>
                  <w:lang w:val="en-US"/>
                </w:rPr>
                <w:delText xml:space="preserve">limit </w:delText>
              </w:r>
            </w:del>
            <w:ins w:id="24" w:author="DUC" w:date="2020-10-07T14:17:00Z">
              <w:r w:rsidR="00A91014">
                <w:rPr>
                  <w:sz w:val="16"/>
                  <w:szCs w:val="16"/>
                  <w:lang w:val="en-US"/>
                </w:rPr>
                <w:t>restrict</w:t>
              </w:r>
              <w:r w:rsidR="00A91014" w:rsidRPr="00EE69F1">
                <w:rPr>
                  <w:sz w:val="16"/>
                  <w:szCs w:val="16"/>
                  <w:lang w:val="en-US"/>
                </w:rPr>
                <w:t xml:space="preserve"> </w:t>
              </w:r>
            </w:ins>
            <w:r w:rsidRPr="00EE69F1">
              <w:rPr>
                <w:sz w:val="16"/>
                <w:szCs w:val="16"/>
                <w:lang w:val="en-US"/>
              </w:rPr>
              <w:t xml:space="preserve">the actions that a </w:t>
            </w:r>
            <w:r w:rsidRPr="003850E1">
              <w:rPr>
                <w:b/>
                <w:sz w:val="16"/>
                <w:szCs w:val="16"/>
                <w:lang w:val="en-US"/>
              </w:rPr>
              <w:t>person</w:t>
            </w:r>
            <w:r w:rsidRPr="00EE69F1">
              <w:rPr>
                <w:sz w:val="16"/>
                <w:szCs w:val="16"/>
                <w:lang w:val="en-US"/>
              </w:rPr>
              <w:t xml:space="preserve"> could carry out to his </w:t>
            </w:r>
            <w:r w:rsidR="00F2142A">
              <w:rPr>
                <w:sz w:val="16"/>
                <w:szCs w:val="16"/>
                <w:lang w:val="en-US"/>
              </w:rPr>
              <w:t>allocated rights</w:t>
            </w:r>
            <w:r w:rsidRPr="003850E1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Same as </w:t>
            </w:r>
            <w:r>
              <w:rPr>
                <w:sz w:val="16"/>
                <w:szCs w:val="16"/>
                <w:lang w:val="en-US"/>
              </w:rPr>
              <w:t>Medium</w:t>
            </w:r>
          </w:p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Additionally</w:t>
            </w:r>
          </w:p>
          <w:p w:rsidR="00576A46" w:rsidRPr="008065E1" w:rsidRDefault="00576A46" w:rsidP="00A91014">
            <w:pPr>
              <w:ind w:firstLine="0"/>
              <w:jc w:val="left"/>
              <w:rPr>
                <w:sz w:val="16"/>
                <w:szCs w:val="16"/>
                <w:lang w:val="en-US"/>
              </w:rPr>
              <w:pPrChange w:id="25" w:author="DUC" w:date="2020-10-07T14:17:00Z">
                <w:pPr>
                  <w:ind w:firstLine="0"/>
                  <w:jc w:val="left"/>
                </w:pPr>
              </w:pPrChange>
            </w:pPr>
            <w:r w:rsidRPr="003850E1">
              <w:rPr>
                <w:sz w:val="16"/>
                <w:szCs w:val="16"/>
                <w:lang w:val="en-US"/>
              </w:rPr>
              <w:t xml:space="preserve">- Define process/mechanics to </w:t>
            </w:r>
            <w:del w:id="26" w:author="DUC" w:date="2020-10-07T14:17:00Z">
              <w:r w:rsidRPr="003850E1" w:rsidDel="00A91014">
                <w:rPr>
                  <w:sz w:val="16"/>
                  <w:szCs w:val="16"/>
                  <w:lang w:val="en-US"/>
                </w:rPr>
                <w:delText xml:space="preserve">limit </w:delText>
              </w:r>
            </w:del>
            <w:ins w:id="27" w:author="DUC" w:date="2020-10-07T14:17:00Z">
              <w:r w:rsidR="00A91014">
                <w:rPr>
                  <w:sz w:val="16"/>
                  <w:szCs w:val="16"/>
                  <w:lang w:val="en-US"/>
                </w:rPr>
                <w:t>restrict</w:t>
              </w:r>
              <w:r w:rsidR="00A91014" w:rsidRPr="003850E1">
                <w:rPr>
                  <w:sz w:val="16"/>
                  <w:szCs w:val="16"/>
                  <w:lang w:val="en-US"/>
                </w:rPr>
                <w:t xml:space="preserve"> </w:t>
              </w:r>
            </w:ins>
            <w:r w:rsidRPr="003850E1">
              <w:rPr>
                <w:sz w:val="16"/>
                <w:szCs w:val="16"/>
                <w:lang w:val="en-US"/>
              </w:rPr>
              <w:t xml:space="preserve">the actions that </w:t>
            </w:r>
            <w:r w:rsidRPr="003850E1">
              <w:rPr>
                <w:b/>
                <w:sz w:val="16"/>
                <w:szCs w:val="16"/>
                <w:lang w:val="en-US"/>
              </w:rPr>
              <w:t>other components</w:t>
            </w:r>
            <w:r w:rsidRPr="00EE69F1">
              <w:rPr>
                <w:sz w:val="16"/>
                <w:szCs w:val="16"/>
                <w:lang w:val="en-US"/>
              </w:rPr>
              <w:t xml:space="preserve"> could carry out to their</w:t>
            </w:r>
            <w:r w:rsidRPr="003850E1">
              <w:rPr>
                <w:sz w:val="16"/>
                <w:szCs w:val="16"/>
                <w:lang w:val="en-US"/>
              </w:rPr>
              <w:t xml:space="preserve"> rights</w:t>
            </w:r>
          </w:p>
        </w:tc>
      </w:tr>
      <w:tr w:rsidR="00576A46" w:rsidRPr="00A845E3" w:rsidTr="00845CA7">
        <w:tc>
          <w:tcPr>
            <w:tcW w:w="2340" w:type="dxa"/>
            <w:vMerge/>
            <w:shd w:val="clear" w:color="auto" w:fill="FFFFFF" w:themeFill="background1"/>
          </w:tcPr>
          <w:p w:rsidR="00576A46" w:rsidRPr="00A845E3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576A46" w:rsidRPr="00A845E3" w:rsidRDefault="00576A46" w:rsidP="00576A46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Example</w:t>
            </w:r>
          </w:p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Depending on the role of </w:t>
            </w:r>
            <w:r>
              <w:rPr>
                <w:sz w:val="16"/>
                <w:szCs w:val="16"/>
                <w:lang w:val="en-US"/>
              </w:rPr>
              <w:t xml:space="preserve">a </w:t>
            </w:r>
            <w:r w:rsidRPr="003850E1">
              <w:rPr>
                <w:sz w:val="16"/>
                <w:szCs w:val="16"/>
                <w:lang w:val="en-US"/>
              </w:rPr>
              <w:t xml:space="preserve">user, the GCS could provide a specific Human-machine </w:t>
            </w:r>
            <w:r w:rsidRPr="003850E1">
              <w:rPr>
                <w:sz w:val="16"/>
                <w:szCs w:val="16"/>
                <w:lang w:val="en-US"/>
              </w:rPr>
              <w:lastRenderedPageBreak/>
              <w:t xml:space="preserve">interface that let the user </w:t>
            </w:r>
            <w:del w:id="28" w:author="DUC" w:date="2020-10-07T14:18:00Z">
              <w:r w:rsidRPr="003850E1" w:rsidDel="00A91014">
                <w:rPr>
                  <w:sz w:val="16"/>
                  <w:szCs w:val="16"/>
                  <w:lang w:val="en-US"/>
                </w:rPr>
                <w:delText xml:space="preserve">to </w:delText>
              </w:r>
            </w:del>
            <w:r w:rsidRPr="003850E1">
              <w:rPr>
                <w:sz w:val="16"/>
                <w:szCs w:val="16"/>
                <w:lang w:val="en-US"/>
              </w:rPr>
              <w:t>perform the authorized action</w:t>
            </w:r>
          </w:p>
          <w:p w:rsidR="00576A46" w:rsidRPr="00A845E3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lastRenderedPageBreak/>
              <w:t>Example</w:t>
            </w:r>
          </w:p>
          <w:p w:rsidR="00576A46" w:rsidRPr="00A11C75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The </w:t>
            </w:r>
            <w:r>
              <w:rPr>
                <w:sz w:val="16"/>
                <w:szCs w:val="16"/>
                <w:lang w:val="en-US"/>
              </w:rPr>
              <w:t xml:space="preserve">connection </w:t>
            </w:r>
            <w:r w:rsidRPr="003850E1">
              <w:rPr>
                <w:i/>
                <w:sz w:val="16"/>
                <w:szCs w:val="16"/>
                <w:lang w:val="en-US"/>
              </w:rPr>
              <w:t xml:space="preserve">port </w:t>
            </w:r>
            <w:r w:rsidRPr="00EE69F1">
              <w:rPr>
                <w:sz w:val="16"/>
                <w:szCs w:val="16"/>
                <w:lang w:val="en-US"/>
              </w:rPr>
              <w:t>of the autopilot allow</w:t>
            </w:r>
            <w:r>
              <w:rPr>
                <w:sz w:val="16"/>
                <w:szCs w:val="16"/>
                <w:lang w:val="en-US"/>
              </w:rPr>
              <w:t>s</w:t>
            </w:r>
            <w:r w:rsidRPr="00EE69F1">
              <w:rPr>
                <w:sz w:val="16"/>
                <w:szCs w:val="16"/>
                <w:lang w:val="en-US"/>
              </w:rPr>
              <w:t xml:space="preserve"> </w:t>
            </w:r>
            <w:r w:rsidRPr="003850E1">
              <w:rPr>
                <w:sz w:val="16"/>
                <w:szCs w:val="16"/>
                <w:lang w:val="en-US"/>
              </w:rPr>
              <w:t xml:space="preserve">the GPS module </w:t>
            </w:r>
            <w:r>
              <w:rPr>
                <w:sz w:val="16"/>
                <w:szCs w:val="16"/>
                <w:lang w:val="en-US"/>
              </w:rPr>
              <w:t>to</w:t>
            </w:r>
            <w:r w:rsidRPr="003850E1">
              <w:rPr>
                <w:sz w:val="16"/>
                <w:szCs w:val="16"/>
                <w:lang w:val="en-US"/>
              </w:rPr>
              <w:t xml:space="preserve"> send position </w:t>
            </w:r>
            <w:r w:rsidRPr="003850E1">
              <w:rPr>
                <w:sz w:val="16"/>
                <w:szCs w:val="16"/>
                <w:lang w:val="en-US"/>
              </w:rPr>
              <w:lastRenderedPageBreak/>
              <w:t>data to the autopilot</w:t>
            </w:r>
            <w:r>
              <w:rPr>
                <w:sz w:val="16"/>
                <w:szCs w:val="16"/>
                <w:lang w:val="en-US"/>
              </w:rPr>
              <w:t xml:space="preserve"> only,</w:t>
            </w:r>
            <w:r w:rsidRPr="003850E1">
              <w:rPr>
                <w:sz w:val="16"/>
                <w:szCs w:val="16"/>
                <w:lang w:val="en-US"/>
              </w:rPr>
              <w:t xml:space="preserve"> but not </w:t>
            </w:r>
            <w:r>
              <w:rPr>
                <w:sz w:val="16"/>
                <w:szCs w:val="16"/>
                <w:lang w:val="en-US"/>
              </w:rPr>
              <w:t xml:space="preserve">to </w:t>
            </w:r>
            <w:r w:rsidRPr="003850E1">
              <w:rPr>
                <w:sz w:val="16"/>
                <w:szCs w:val="16"/>
                <w:lang w:val="en-US"/>
              </w:rPr>
              <w:t>read the data from the autopilot</w:t>
            </w:r>
          </w:p>
        </w:tc>
      </w:tr>
      <w:tr w:rsidR="00576A46" w:rsidRPr="00A845E3" w:rsidTr="00335764">
        <w:trPr>
          <w:trHeight w:val="584"/>
        </w:trPr>
        <w:tc>
          <w:tcPr>
            <w:tcW w:w="2340" w:type="dxa"/>
            <w:shd w:val="clear" w:color="auto" w:fill="FFFFFF" w:themeFill="background1"/>
          </w:tcPr>
          <w:p w:rsidR="00576A46" w:rsidRPr="00A845E3" w:rsidRDefault="00576A46" w:rsidP="00576A46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lastRenderedPageBreak/>
              <w:t>OCSO #4_Software/Hardware</w:t>
            </w:r>
          </w:p>
          <w:p w:rsidR="00732C9A" w:rsidRDefault="00D17407" w:rsidP="00576A46">
            <w:pPr>
              <w:ind w:left="-56"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Detect</w:t>
            </w:r>
            <w:r w:rsidRPr="008065E1">
              <w:rPr>
                <w:sz w:val="16"/>
                <w:szCs w:val="16"/>
                <w:lang w:val="en-US"/>
              </w:rPr>
              <w:t xml:space="preserve"> </w:t>
            </w:r>
            <w:r w:rsidR="00732C9A" w:rsidRPr="00A845E3">
              <w:rPr>
                <w:sz w:val="16"/>
                <w:szCs w:val="16"/>
                <w:lang w:val="en-US"/>
              </w:rPr>
              <w:t>the unauthorized entity</w:t>
            </w:r>
            <w:r w:rsidR="00732C9A">
              <w:rPr>
                <w:sz w:val="16"/>
                <w:szCs w:val="16"/>
                <w:lang w:val="en-US"/>
              </w:rPr>
              <w:t xml:space="preserve"> (*)</w:t>
            </w:r>
            <w:r w:rsidR="00732C9A" w:rsidRPr="003850E1">
              <w:rPr>
                <w:sz w:val="16"/>
                <w:szCs w:val="16"/>
                <w:lang w:val="en-US"/>
              </w:rPr>
              <w:t xml:space="preserve"> </w:t>
            </w:r>
            <w:r w:rsidR="00732C9A">
              <w:rPr>
                <w:sz w:val="16"/>
                <w:szCs w:val="16"/>
                <w:lang w:val="en-US"/>
              </w:rPr>
              <w:t xml:space="preserve">from modifying </w:t>
            </w:r>
            <w:r w:rsidR="00732C9A" w:rsidRPr="008065E1">
              <w:rPr>
                <w:sz w:val="16"/>
                <w:szCs w:val="16"/>
                <w:lang w:val="en-US"/>
              </w:rPr>
              <w:t xml:space="preserve">the </w:t>
            </w:r>
            <w:r w:rsidR="00732C9A" w:rsidRPr="0035784E">
              <w:rPr>
                <w:sz w:val="16"/>
                <w:szCs w:val="16"/>
                <w:lang w:val="en-US"/>
              </w:rPr>
              <w:t>data/</w:t>
            </w:r>
            <w:r w:rsidR="00732C9A">
              <w:rPr>
                <w:sz w:val="16"/>
                <w:szCs w:val="16"/>
                <w:lang w:val="en-US"/>
              </w:rPr>
              <w:t xml:space="preserve"> </w:t>
            </w:r>
            <w:r w:rsidR="00732C9A" w:rsidRPr="0035784E">
              <w:rPr>
                <w:sz w:val="16"/>
                <w:szCs w:val="16"/>
                <w:lang w:val="en-US"/>
              </w:rPr>
              <w:t xml:space="preserve">information stored in the </w:t>
            </w:r>
            <w:r w:rsidR="00732C9A" w:rsidRPr="00A845E3">
              <w:rPr>
                <w:sz w:val="16"/>
                <w:szCs w:val="16"/>
                <w:lang w:val="en-US"/>
              </w:rPr>
              <w:t>GCS and the autopilot.</w:t>
            </w:r>
          </w:p>
          <w:p w:rsidR="00732C9A" w:rsidRDefault="00576A46" w:rsidP="00576A46">
            <w:pPr>
              <w:ind w:left="-56" w:firstLine="0"/>
              <w:rPr>
                <w:b/>
                <w:sz w:val="16"/>
                <w:szCs w:val="16"/>
                <w:lang w:val="en-US"/>
              </w:rPr>
            </w:pPr>
            <w:r w:rsidRPr="00845CA7">
              <w:rPr>
                <w:sz w:val="16"/>
                <w:szCs w:val="16"/>
                <w:lang w:val="en-US"/>
              </w:rPr>
              <w:t>Keyword</w:t>
            </w:r>
            <w:r w:rsidRPr="00EE69F1">
              <w:rPr>
                <w:sz w:val="16"/>
                <w:szCs w:val="16"/>
                <w:lang w:val="en-US"/>
              </w:rPr>
              <w:t xml:space="preserve">: </w:t>
            </w:r>
            <w:r w:rsidRPr="00845CA7">
              <w:rPr>
                <w:b/>
                <w:sz w:val="16"/>
                <w:szCs w:val="16"/>
                <w:lang w:val="en-US"/>
              </w:rPr>
              <w:t>Integrity</w:t>
            </w:r>
            <w:r w:rsidRPr="00845CA7" w:rsidDel="00CF5DB0">
              <w:rPr>
                <w:b/>
                <w:sz w:val="16"/>
                <w:szCs w:val="16"/>
                <w:lang w:val="en-US"/>
              </w:rPr>
              <w:t xml:space="preserve"> </w:t>
            </w:r>
          </w:p>
          <w:p w:rsidR="00732C9A" w:rsidRDefault="00732C9A" w:rsidP="00732C9A">
            <w:pPr>
              <w:ind w:firstLine="0"/>
              <w:rPr>
                <w:b/>
                <w:sz w:val="16"/>
                <w:szCs w:val="16"/>
                <w:lang w:val="en-US"/>
              </w:rPr>
            </w:pPr>
          </w:p>
          <w:p w:rsidR="00732C9A" w:rsidRPr="00845CA7" w:rsidRDefault="00732C9A" w:rsidP="00732C9A">
            <w:pPr>
              <w:ind w:firstLine="0"/>
              <w:rPr>
                <w:i/>
                <w:sz w:val="16"/>
                <w:szCs w:val="16"/>
                <w:lang w:val="en-US"/>
              </w:rPr>
            </w:pPr>
            <w:r w:rsidRPr="00845CA7">
              <w:rPr>
                <w:i/>
                <w:sz w:val="16"/>
                <w:szCs w:val="16"/>
                <w:lang w:val="en-US"/>
              </w:rPr>
              <w:t>Note1</w:t>
            </w:r>
            <w:r>
              <w:rPr>
                <w:i/>
                <w:sz w:val="16"/>
                <w:szCs w:val="16"/>
                <w:lang w:val="en-US"/>
              </w:rPr>
              <w:t>: This objective refers to the case that the protection mechanics defined in OCSO #3 are bypassed</w:t>
            </w:r>
          </w:p>
          <w:p w:rsidR="00732C9A" w:rsidRPr="008065E1" w:rsidRDefault="00732C9A" w:rsidP="00732C9A">
            <w:pPr>
              <w:ind w:firstLine="0"/>
              <w:rPr>
                <w:i/>
                <w:sz w:val="16"/>
                <w:szCs w:val="16"/>
                <w:lang w:val="en-US"/>
              </w:rPr>
            </w:pPr>
            <w:r w:rsidRPr="00EE69F1">
              <w:rPr>
                <w:i/>
                <w:sz w:val="16"/>
                <w:szCs w:val="16"/>
                <w:lang w:val="en-US"/>
              </w:rPr>
              <w:t>Note</w:t>
            </w:r>
            <w:r>
              <w:rPr>
                <w:i/>
                <w:sz w:val="16"/>
                <w:szCs w:val="16"/>
                <w:lang w:val="en-US"/>
              </w:rPr>
              <w:t xml:space="preserve"> 2</w:t>
            </w:r>
            <w:r w:rsidRPr="00EE69F1">
              <w:rPr>
                <w:i/>
                <w:sz w:val="16"/>
                <w:szCs w:val="16"/>
                <w:lang w:val="en-US"/>
              </w:rPr>
              <w:t>: A</w:t>
            </w:r>
            <w:r>
              <w:rPr>
                <w:i/>
                <w:sz w:val="16"/>
                <w:szCs w:val="16"/>
                <w:lang w:val="en-US"/>
              </w:rPr>
              <w:t>n</w:t>
            </w:r>
            <w:r w:rsidRPr="00EE69F1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CD5BF9">
              <w:rPr>
                <w:i/>
                <w:sz w:val="16"/>
                <w:szCs w:val="16"/>
                <w:lang w:val="en-US"/>
              </w:rPr>
              <w:t xml:space="preserve">entity could be a </w:t>
            </w:r>
            <w:r w:rsidRPr="008065E1">
              <w:rPr>
                <w:i/>
                <w:sz w:val="16"/>
                <w:szCs w:val="16"/>
                <w:lang w:val="en-US"/>
              </w:rPr>
              <w:t>human, or a component (hardware/software)</w:t>
            </w:r>
          </w:p>
          <w:p w:rsidR="00732C9A" w:rsidRPr="00EE69F1" w:rsidRDefault="00732C9A" w:rsidP="00576A46">
            <w:pPr>
              <w:ind w:left="-56" w:firstLine="0"/>
              <w:rPr>
                <w:sz w:val="16"/>
                <w:szCs w:val="16"/>
                <w:lang w:val="en-US"/>
              </w:rPr>
            </w:pPr>
          </w:p>
          <w:p w:rsidR="00576A46" w:rsidRPr="00EE69F1" w:rsidRDefault="00576A46" w:rsidP="00576A46">
            <w:pPr>
              <w:ind w:left="-56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35784E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A845E3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Define security mechanics to </w:t>
            </w:r>
            <w:r w:rsidR="00B64237">
              <w:rPr>
                <w:sz w:val="16"/>
                <w:szCs w:val="16"/>
                <w:lang w:val="en-US"/>
              </w:rPr>
              <w:t xml:space="preserve">protect </w:t>
            </w:r>
            <w:r w:rsidR="00F322C2">
              <w:rPr>
                <w:sz w:val="16"/>
                <w:szCs w:val="16"/>
                <w:lang w:val="en-US"/>
              </w:rPr>
              <w:t xml:space="preserve">the integrity of </w:t>
            </w:r>
            <w:ins w:id="29" w:author="DUC" w:date="2020-10-07T14:18:00Z">
              <w:r w:rsidR="006B4155">
                <w:rPr>
                  <w:sz w:val="16"/>
                  <w:szCs w:val="16"/>
                  <w:lang w:val="en-US"/>
                </w:rPr>
                <w:t xml:space="preserve">the </w:t>
              </w:r>
            </w:ins>
            <w:r w:rsidR="001F48F6">
              <w:rPr>
                <w:sz w:val="16"/>
                <w:szCs w:val="16"/>
                <w:lang w:val="en-US"/>
              </w:rPr>
              <w:t xml:space="preserve">flight plan, </w:t>
            </w:r>
            <w:r w:rsidR="00B64237" w:rsidRPr="003850E1">
              <w:rPr>
                <w:sz w:val="16"/>
                <w:szCs w:val="16"/>
                <w:lang w:val="en-US"/>
              </w:rPr>
              <w:t>the</w:t>
            </w:r>
            <w:r w:rsidRPr="003850E1">
              <w:rPr>
                <w:sz w:val="16"/>
                <w:szCs w:val="16"/>
                <w:lang w:val="en-US"/>
              </w:rPr>
              <w:t xml:space="preserve"> </w:t>
            </w:r>
            <w:r w:rsidR="001F48F6">
              <w:rPr>
                <w:sz w:val="16"/>
                <w:szCs w:val="16"/>
                <w:lang w:val="en-US"/>
              </w:rPr>
              <w:t>flight</w:t>
            </w:r>
            <w:r w:rsidRPr="003850E1">
              <w:rPr>
                <w:sz w:val="16"/>
                <w:szCs w:val="16"/>
                <w:lang w:val="en-US"/>
              </w:rPr>
              <w:t xml:space="preserve"> parameter</w:t>
            </w:r>
            <w:r w:rsidR="001F48F6">
              <w:rPr>
                <w:sz w:val="16"/>
                <w:szCs w:val="16"/>
                <w:lang w:val="en-US"/>
              </w:rPr>
              <w:t>s</w:t>
            </w:r>
            <w:r w:rsidRPr="003850E1">
              <w:rPr>
                <w:sz w:val="16"/>
                <w:szCs w:val="16"/>
                <w:lang w:val="en-US"/>
              </w:rPr>
              <w:t xml:space="preserve"> (</w:t>
            </w:r>
            <w:r w:rsidR="001F48F6">
              <w:rPr>
                <w:sz w:val="16"/>
                <w:szCs w:val="16"/>
                <w:lang w:val="en-US"/>
              </w:rPr>
              <w:t>PID parameters</w:t>
            </w:r>
            <w:r w:rsidRPr="003850E1">
              <w:rPr>
                <w:sz w:val="16"/>
                <w:szCs w:val="16"/>
                <w:lang w:val="en-US"/>
              </w:rPr>
              <w:t xml:space="preserve">, filter </w:t>
            </w:r>
            <w:proofErr w:type="spellStart"/>
            <w:r w:rsidR="005F7129">
              <w:rPr>
                <w:sz w:val="16"/>
                <w:szCs w:val="16"/>
                <w:lang w:val="en-US"/>
              </w:rPr>
              <w:t>Kalman</w:t>
            </w:r>
            <w:proofErr w:type="spellEnd"/>
            <w:r w:rsidR="005F7129">
              <w:rPr>
                <w:sz w:val="16"/>
                <w:szCs w:val="16"/>
                <w:lang w:val="en-US"/>
              </w:rPr>
              <w:t xml:space="preserve"> parameters, sensors calibrations, </w:t>
            </w:r>
            <w:del w:id="30" w:author="DUC" w:date="2020-10-07T14:42:00Z">
              <w:r w:rsidR="005F7129" w:rsidDel="002746F0">
                <w:rPr>
                  <w:sz w:val="16"/>
                  <w:szCs w:val="16"/>
                  <w:lang w:val="en-US"/>
                </w:rPr>
                <w:delText>etc</w:delText>
              </w:r>
            </w:del>
            <w:ins w:id="31" w:author="DUC" w:date="2020-10-07T14:42:00Z">
              <w:r w:rsidR="002746F0">
                <w:rPr>
                  <w:sz w:val="16"/>
                  <w:szCs w:val="16"/>
                  <w:lang w:val="en-US"/>
                </w:rPr>
                <w:t>etc.</w:t>
              </w:r>
            </w:ins>
            <w:r w:rsidRPr="003850E1">
              <w:rPr>
                <w:sz w:val="16"/>
                <w:szCs w:val="16"/>
                <w:lang w:val="en-US"/>
              </w:rPr>
              <w:t>) and recorded data (</w:t>
            </w:r>
            <w:r w:rsidR="00950247">
              <w:rPr>
                <w:sz w:val="16"/>
                <w:szCs w:val="16"/>
                <w:lang w:val="en-US"/>
              </w:rPr>
              <w:t>video data, log data) stored</w:t>
            </w:r>
            <w:r w:rsidR="002106D2">
              <w:rPr>
                <w:sz w:val="16"/>
                <w:szCs w:val="16"/>
                <w:lang w:val="en-US"/>
              </w:rPr>
              <w:t xml:space="preserve"> in the GCS</w:t>
            </w:r>
            <w:r w:rsidR="00950247">
              <w:rPr>
                <w:sz w:val="16"/>
                <w:szCs w:val="16"/>
                <w:lang w:val="en-US"/>
              </w:rPr>
              <w:t xml:space="preserve"> </w:t>
            </w:r>
            <w:r w:rsidRPr="003850E1">
              <w:rPr>
                <w:sz w:val="16"/>
                <w:szCs w:val="16"/>
                <w:lang w:val="en-US"/>
              </w:rPr>
              <w:t>and the autopil</w:t>
            </w:r>
            <w:bookmarkStart w:id="32" w:name="_GoBack"/>
            <w:bookmarkEnd w:id="32"/>
            <w:r w:rsidRPr="003850E1">
              <w:rPr>
                <w:sz w:val="16"/>
                <w:szCs w:val="16"/>
                <w:lang w:val="en-US"/>
              </w:rPr>
              <w:t xml:space="preserve">ot. 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- Same as Medium</w:t>
            </w:r>
          </w:p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Additionally</w:t>
            </w:r>
          </w:p>
          <w:p w:rsidR="00576A46" w:rsidRPr="008065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Define security mechanics to protect the integrity of source </w:t>
            </w:r>
            <w:r w:rsidRPr="00845CA7">
              <w:rPr>
                <w:b/>
                <w:sz w:val="16"/>
                <w:szCs w:val="16"/>
                <w:lang w:val="en-US"/>
              </w:rPr>
              <w:t>code and hardware</w:t>
            </w:r>
            <w:r w:rsidRPr="003850E1">
              <w:rPr>
                <w:sz w:val="16"/>
                <w:szCs w:val="16"/>
                <w:lang w:val="en-US"/>
              </w:rPr>
              <w:t xml:space="preserve"> of the autopilot and the GCS</w:t>
            </w:r>
            <w:r w:rsidR="00D17407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576A46" w:rsidRPr="00A845E3" w:rsidTr="00845CA7">
        <w:tc>
          <w:tcPr>
            <w:tcW w:w="2340" w:type="dxa"/>
            <w:shd w:val="clear" w:color="auto" w:fill="FFFFFF" w:themeFill="background1"/>
          </w:tcPr>
          <w:p w:rsidR="00576A46" w:rsidRPr="00A845E3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576A46" w:rsidRPr="00A845E3" w:rsidRDefault="00576A46" w:rsidP="00576A46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b/>
                <w:sz w:val="16"/>
                <w:szCs w:val="16"/>
                <w:lang w:val="en-US"/>
              </w:rPr>
              <w:t>Example</w:t>
            </w:r>
          </w:p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</w:t>
            </w:r>
            <w:r w:rsidR="00F322C2">
              <w:rPr>
                <w:sz w:val="16"/>
                <w:szCs w:val="16"/>
                <w:lang w:val="en-US"/>
              </w:rPr>
              <w:t xml:space="preserve">The autopilot and the GCS generate </w:t>
            </w:r>
            <w:ins w:id="33" w:author="DUC" w:date="2020-10-07T14:19:00Z">
              <w:r w:rsidR="006B4155">
                <w:rPr>
                  <w:sz w:val="16"/>
                  <w:szCs w:val="16"/>
                  <w:lang w:val="en-US"/>
                </w:rPr>
                <w:t xml:space="preserve">an </w:t>
              </w:r>
            </w:ins>
            <w:r w:rsidR="00F322C2">
              <w:rPr>
                <w:sz w:val="16"/>
                <w:szCs w:val="16"/>
                <w:lang w:val="en-US"/>
              </w:rPr>
              <w:t xml:space="preserve">encrypted hash </w:t>
            </w:r>
            <w:r w:rsidRPr="003850E1">
              <w:rPr>
                <w:sz w:val="16"/>
                <w:szCs w:val="16"/>
                <w:lang w:val="en-US"/>
              </w:rPr>
              <w:t>to protect</w:t>
            </w:r>
            <w:r w:rsidR="00F322C2">
              <w:rPr>
                <w:sz w:val="16"/>
                <w:szCs w:val="16"/>
                <w:lang w:val="en-US"/>
              </w:rPr>
              <w:t xml:space="preserve"> the</w:t>
            </w:r>
            <w:r w:rsidRPr="003850E1">
              <w:rPr>
                <w:sz w:val="16"/>
                <w:szCs w:val="16"/>
                <w:lang w:val="en-US"/>
              </w:rPr>
              <w:t xml:space="preserve"> integrity of </w:t>
            </w:r>
            <w:ins w:id="34" w:author="DUC" w:date="2020-10-07T14:20:00Z">
              <w:r w:rsidR="00610E45">
                <w:rPr>
                  <w:sz w:val="16"/>
                  <w:szCs w:val="16"/>
                  <w:lang w:val="en-US"/>
                </w:rPr>
                <w:t>the</w:t>
              </w:r>
              <w:r w:rsidR="0016131C">
                <w:rPr>
                  <w:sz w:val="16"/>
                  <w:szCs w:val="16"/>
                  <w:lang w:val="en-US"/>
                </w:rPr>
                <w:t xml:space="preserve"> </w:t>
              </w:r>
            </w:ins>
            <w:r w:rsidRPr="003850E1">
              <w:rPr>
                <w:sz w:val="16"/>
                <w:szCs w:val="16"/>
                <w:lang w:val="en-US"/>
              </w:rPr>
              <w:t>flight plan.</w:t>
            </w:r>
          </w:p>
          <w:p w:rsidR="00576A46" w:rsidRPr="0035784E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b/>
                <w:sz w:val="16"/>
                <w:szCs w:val="16"/>
                <w:lang w:val="en-US"/>
              </w:rPr>
              <w:t>Example</w:t>
            </w:r>
          </w:p>
          <w:p w:rsidR="00576A46" w:rsidRPr="00A11C75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A supplemental controller is used to control the integrity of </w:t>
            </w:r>
            <w:ins w:id="35" w:author="DUC" w:date="2020-10-07T14:19:00Z">
              <w:r w:rsidR="006B4155">
                <w:rPr>
                  <w:sz w:val="16"/>
                  <w:szCs w:val="16"/>
                  <w:lang w:val="en-US"/>
                </w:rPr>
                <w:t xml:space="preserve">the </w:t>
              </w:r>
            </w:ins>
            <w:r w:rsidRPr="003850E1">
              <w:rPr>
                <w:sz w:val="16"/>
                <w:szCs w:val="16"/>
                <w:lang w:val="en-US"/>
              </w:rPr>
              <w:t xml:space="preserve">source code stored on </w:t>
            </w:r>
            <w:ins w:id="36" w:author="DUC" w:date="2020-10-07T14:19:00Z">
              <w:r w:rsidR="006B4155">
                <w:rPr>
                  <w:sz w:val="16"/>
                  <w:szCs w:val="16"/>
                  <w:lang w:val="en-US"/>
                </w:rPr>
                <w:t xml:space="preserve">the </w:t>
              </w:r>
            </w:ins>
            <w:r w:rsidRPr="003850E1">
              <w:rPr>
                <w:sz w:val="16"/>
                <w:szCs w:val="16"/>
                <w:lang w:val="en-US"/>
              </w:rPr>
              <w:t>autopilot.</w:t>
            </w:r>
          </w:p>
        </w:tc>
      </w:tr>
      <w:tr w:rsidR="00576A46" w:rsidRPr="00A845E3" w:rsidTr="00335764">
        <w:tc>
          <w:tcPr>
            <w:tcW w:w="2340" w:type="dxa"/>
            <w:vMerge w:val="restart"/>
            <w:shd w:val="clear" w:color="auto" w:fill="FFFFFF" w:themeFill="background1"/>
          </w:tcPr>
          <w:p w:rsidR="00576A46" w:rsidRPr="00A845E3" w:rsidRDefault="00576A46" w:rsidP="00576A46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OCSO #5_Software/Hardware</w:t>
            </w:r>
          </w:p>
          <w:p w:rsidR="00576A46" w:rsidRPr="00A845E3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>Prevent the unauthorized entity</w:t>
            </w:r>
            <w:r>
              <w:rPr>
                <w:sz w:val="16"/>
                <w:szCs w:val="16"/>
                <w:lang w:val="en-US"/>
              </w:rPr>
              <w:t xml:space="preserve"> (*)</w:t>
            </w:r>
            <w:r w:rsidRPr="003850E1">
              <w:rPr>
                <w:sz w:val="16"/>
                <w:szCs w:val="16"/>
                <w:lang w:val="en-US"/>
              </w:rPr>
              <w:t xml:space="preserve"> </w:t>
            </w:r>
            <w:r w:rsidR="008D7F67">
              <w:rPr>
                <w:sz w:val="16"/>
                <w:szCs w:val="16"/>
                <w:lang w:val="en-US"/>
              </w:rPr>
              <w:t>from access</w:t>
            </w:r>
            <w:r w:rsidR="009A28AC">
              <w:rPr>
                <w:sz w:val="16"/>
                <w:szCs w:val="16"/>
                <w:lang w:val="en-US"/>
              </w:rPr>
              <w:t>ing</w:t>
            </w:r>
            <w:r w:rsidRPr="008065E1">
              <w:rPr>
                <w:sz w:val="16"/>
                <w:szCs w:val="16"/>
                <w:lang w:val="en-US"/>
              </w:rPr>
              <w:t xml:space="preserve"> to the </w:t>
            </w:r>
            <w:r w:rsidRPr="0035784E">
              <w:rPr>
                <w:sz w:val="16"/>
                <w:szCs w:val="16"/>
                <w:lang w:val="en-US"/>
              </w:rPr>
              <w:t xml:space="preserve">data/information stored in the </w:t>
            </w:r>
            <w:r w:rsidRPr="00A845E3">
              <w:rPr>
                <w:sz w:val="16"/>
                <w:szCs w:val="16"/>
                <w:lang w:val="en-US"/>
              </w:rPr>
              <w:t>GCS and the autopilot.</w:t>
            </w:r>
          </w:p>
          <w:p w:rsidR="00576A46" w:rsidRPr="00A845E3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Keyword: </w:t>
            </w:r>
            <w:r w:rsidRPr="00A845E3">
              <w:rPr>
                <w:b/>
                <w:sz w:val="16"/>
                <w:szCs w:val="16"/>
                <w:lang w:val="en-US"/>
              </w:rPr>
              <w:t>Confidentiality</w:t>
            </w:r>
          </w:p>
          <w:p w:rsidR="00732C9A" w:rsidRDefault="00732C9A" w:rsidP="00732C9A">
            <w:pPr>
              <w:ind w:firstLine="0"/>
              <w:rPr>
                <w:i/>
                <w:sz w:val="16"/>
                <w:szCs w:val="16"/>
                <w:lang w:val="en-US"/>
              </w:rPr>
            </w:pPr>
          </w:p>
          <w:p w:rsidR="00732C9A" w:rsidRDefault="00732C9A" w:rsidP="00576A46">
            <w:pPr>
              <w:ind w:firstLine="0"/>
              <w:rPr>
                <w:i/>
                <w:sz w:val="16"/>
                <w:szCs w:val="16"/>
                <w:lang w:val="en-US"/>
              </w:rPr>
            </w:pPr>
            <w:r w:rsidRPr="009F1150">
              <w:rPr>
                <w:i/>
                <w:sz w:val="16"/>
                <w:szCs w:val="16"/>
                <w:lang w:val="en-US"/>
              </w:rPr>
              <w:t>Note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 w:rsidRPr="009F1150">
              <w:rPr>
                <w:i/>
                <w:sz w:val="16"/>
                <w:szCs w:val="16"/>
                <w:lang w:val="en-US"/>
              </w:rPr>
              <w:t>1</w:t>
            </w:r>
            <w:r>
              <w:rPr>
                <w:i/>
                <w:sz w:val="16"/>
                <w:szCs w:val="16"/>
                <w:lang w:val="en-US"/>
              </w:rPr>
              <w:t>: This objective refers to the case that the protection mechanics defined in OCSO #3 are bypassed</w:t>
            </w:r>
          </w:p>
          <w:p w:rsidR="00732C9A" w:rsidRPr="00845CA7" w:rsidRDefault="00732C9A" w:rsidP="00576A46">
            <w:pPr>
              <w:ind w:firstLine="0"/>
              <w:rPr>
                <w:i/>
                <w:sz w:val="16"/>
                <w:szCs w:val="16"/>
                <w:lang w:val="en-US"/>
              </w:rPr>
            </w:pPr>
          </w:p>
          <w:p w:rsidR="00576A46" w:rsidRPr="008065E1" w:rsidRDefault="00576A46" w:rsidP="00576A46">
            <w:pPr>
              <w:ind w:firstLine="0"/>
              <w:rPr>
                <w:i/>
                <w:sz w:val="16"/>
                <w:szCs w:val="16"/>
                <w:lang w:val="en-US"/>
              </w:rPr>
            </w:pPr>
            <w:r w:rsidRPr="00EE69F1">
              <w:rPr>
                <w:i/>
                <w:sz w:val="16"/>
                <w:szCs w:val="16"/>
                <w:lang w:val="en-US"/>
              </w:rPr>
              <w:t>Note</w:t>
            </w:r>
            <w:r w:rsidR="00732C9A">
              <w:rPr>
                <w:i/>
                <w:sz w:val="16"/>
                <w:szCs w:val="16"/>
                <w:lang w:val="en-US"/>
              </w:rPr>
              <w:t xml:space="preserve"> 2</w:t>
            </w:r>
            <w:r w:rsidRPr="00EE69F1">
              <w:rPr>
                <w:i/>
                <w:sz w:val="16"/>
                <w:szCs w:val="16"/>
                <w:lang w:val="en-US"/>
              </w:rPr>
              <w:t>: A</w:t>
            </w:r>
            <w:r w:rsidR="00DD22BC">
              <w:rPr>
                <w:i/>
                <w:sz w:val="16"/>
                <w:szCs w:val="16"/>
                <w:lang w:val="en-US"/>
              </w:rPr>
              <w:t>n</w:t>
            </w:r>
            <w:r w:rsidRPr="00EE69F1">
              <w:rPr>
                <w:i/>
                <w:sz w:val="16"/>
                <w:szCs w:val="16"/>
                <w:lang w:val="en-US"/>
              </w:rPr>
              <w:t xml:space="preserve"> </w:t>
            </w:r>
            <w:r w:rsidRPr="00CD5BF9">
              <w:rPr>
                <w:i/>
                <w:sz w:val="16"/>
                <w:szCs w:val="16"/>
                <w:lang w:val="en-US"/>
              </w:rPr>
              <w:t xml:space="preserve">entity could be a </w:t>
            </w:r>
            <w:r w:rsidRPr="008065E1">
              <w:rPr>
                <w:i/>
                <w:sz w:val="16"/>
                <w:szCs w:val="16"/>
                <w:lang w:val="en-US"/>
              </w:rPr>
              <w:t>human, or a component (hardware/software)</w:t>
            </w:r>
          </w:p>
          <w:p w:rsidR="00576A46" w:rsidRPr="00EE69F1" w:rsidRDefault="00576A46" w:rsidP="00845CA7">
            <w:pPr>
              <w:ind w:firstLine="0"/>
              <w:rPr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DE6C92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DE6C92">
              <w:rPr>
                <w:sz w:val="16"/>
                <w:szCs w:val="16"/>
                <w:lang w:val="en-US"/>
              </w:rPr>
              <w:t xml:space="preserve">Optional 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A845E3" w:rsidRDefault="00576A46" w:rsidP="00845CA7">
            <w:pPr>
              <w:pStyle w:val="ListParagraph"/>
              <w:ind w:left="-22" w:firstLine="0"/>
              <w:jc w:val="left"/>
              <w:rPr>
                <w:sz w:val="16"/>
                <w:szCs w:val="16"/>
                <w:lang w:val="en-US"/>
              </w:rPr>
            </w:pPr>
            <w:r w:rsidRPr="0035784E">
              <w:rPr>
                <w:sz w:val="16"/>
                <w:szCs w:val="16"/>
                <w:lang w:val="en-US"/>
              </w:rPr>
              <w:t>- Define security mechanics to protect the confidentiality o</w:t>
            </w:r>
            <w:r w:rsidRPr="00A845E3">
              <w:rPr>
                <w:sz w:val="16"/>
                <w:szCs w:val="16"/>
                <w:lang w:val="en-US"/>
              </w:rPr>
              <w:t>f the data/information stored in the GCS and the autopilot.</w:t>
            </w:r>
          </w:p>
          <w:p w:rsidR="00576A46" w:rsidRPr="00A845E3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576A46" w:rsidRPr="00A845E3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060" w:type="dxa"/>
            <w:shd w:val="clear" w:color="auto" w:fill="A6A6A6" w:themeFill="background1" w:themeFillShade="A6"/>
          </w:tcPr>
          <w:p w:rsidR="00576A46" w:rsidRPr="003850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- Same as Medium</w:t>
            </w:r>
          </w:p>
          <w:p w:rsidR="00576A46" w:rsidRPr="00A11C75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576A46" w:rsidRPr="00A845E3" w:rsidTr="00845CA7">
        <w:tc>
          <w:tcPr>
            <w:tcW w:w="2340" w:type="dxa"/>
            <w:vMerge/>
            <w:shd w:val="clear" w:color="auto" w:fill="FFFFFF" w:themeFill="background1"/>
          </w:tcPr>
          <w:p w:rsidR="00576A46" w:rsidRPr="00A845E3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576A46" w:rsidRPr="00A845E3" w:rsidRDefault="00576A46" w:rsidP="00576A46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576A46" w:rsidRPr="00A845E3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Example</w:t>
            </w:r>
          </w:p>
          <w:p w:rsidR="00576A46" w:rsidRPr="00A845E3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>- AES algorithm is used to protect the confidentiality of  flight plan</w:t>
            </w:r>
          </w:p>
          <w:p w:rsidR="00576A46" w:rsidRPr="00A845E3" w:rsidRDefault="00576A46" w:rsidP="00576A46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3060" w:type="dxa"/>
            <w:shd w:val="clear" w:color="auto" w:fill="auto"/>
          </w:tcPr>
          <w:p w:rsidR="00576A46" w:rsidRPr="00A11C75" w:rsidRDefault="00576A46" w:rsidP="00576A46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76A46" w:rsidRPr="00A845E3" w:rsidTr="00845CA7">
        <w:tc>
          <w:tcPr>
            <w:tcW w:w="2340" w:type="dxa"/>
            <w:vMerge w:val="restart"/>
            <w:shd w:val="clear" w:color="auto" w:fill="FFFFFF" w:themeFill="background1"/>
          </w:tcPr>
          <w:p w:rsidR="00576A46" w:rsidRPr="00845CA7" w:rsidRDefault="00576A46" w:rsidP="00576A46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OCSO #6</w:t>
            </w:r>
            <w:r w:rsidRPr="00845CA7">
              <w:rPr>
                <w:b/>
                <w:sz w:val="16"/>
                <w:szCs w:val="16"/>
                <w:lang w:val="en-US"/>
              </w:rPr>
              <w:t>_Software/Hardware</w:t>
            </w:r>
          </w:p>
          <w:p w:rsidR="00576A46" w:rsidRPr="00CD5BF9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Analyze</w:t>
            </w:r>
            <w:r w:rsidRPr="00EE69F1">
              <w:rPr>
                <w:sz w:val="16"/>
                <w:szCs w:val="16"/>
                <w:lang w:val="en-US"/>
              </w:rPr>
              <w:t xml:space="preserve"> the abnormal behavior on software/hardware </w:t>
            </w:r>
            <w:r w:rsidRPr="00CD5BF9">
              <w:rPr>
                <w:sz w:val="16"/>
                <w:szCs w:val="16"/>
                <w:lang w:val="en-US"/>
              </w:rPr>
              <w:t xml:space="preserve">after </w:t>
            </w:r>
            <w:r>
              <w:rPr>
                <w:sz w:val="16"/>
                <w:szCs w:val="16"/>
                <w:lang w:val="en-US"/>
              </w:rPr>
              <w:t>the</w:t>
            </w:r>
            <w:r w:rsidRPr="00EE69F1">
              <w:rPr>
                <w:sz w:val="16"/>
                <w:szCs w:val="16"/>
                <w:lang w:val="en-US"/>
              </w:rPr>
              <w:t xml:space="preserve"> flight</w:t>
            </w:r>
            <w:r w:rsidR="00256FC0">
              <w:rPr>
                <w:sz w:val="16"/>
                <w:szCs w:val="16"/>
                <w:lang w:val="en-US"/>
              </w:rPr>
              <w:t xml:space="preserve"> (post-flight inspection)</w:t>
            </w:r>
          </w:p>
          <w:p w:rsidR="00576A46" w:rsidRPr="008065E1" w:rsidRDefault="00576A46" w:rsidP="008065E1">
            <w:pPr>
              <w:ind w:firstLine="0"/>
              <w:rPr>
                <w:color w:val="FF0000"/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 xml:space="preserve">Keyword: </w:t>
            </w:r>
            <w:r w:rsidR="00256FC0">
              <w:rPr>
                <w:b/>
                <w:sz w:val="16"/>
                <w:szCs w:val="16"/>
                <w:lang w:val="en-US"/>
              </w:rPr>
              <w:t xml:space="preserve">abnormality </w:t>
            </w:r>
            <w:r w:rsidR="00256FC0" w:rsidRPr="00256FC0">
              <w:rPr>
                <w:b/>
                <w:sz w:val="16"/>
                <w:szCs w:val="16"/>
                <w:lang w:val="en-US"/>
              </w:rPr>
              <w:t>detection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Default="009A7E1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Analyze</w:t>
            </w:r>
            <w:r w:rsidRPr="00EE69F1">
              <w:rPr>
                <w:sz w:val="16"/>
                <w:szCs w:val="16"/>
                <w:lang w:val="en-US"/>
              </w:rPr>
              <w:t xml:space="preserve"> the abnormal behavior on software/hardware </w:t>
            </w:r>
            <w:r w:rsidRPr="00CD5BF9">
              <w:rPr>
                <w:sz w:val="16"/>
                <w:szCs w:val="16"/>
                <w:lang w:val="en-US"/>
              </w:rPr>
              <w:t xml:space="preserve">after </w:t>
            </w:r>
            <w:r>
              <w:rPr>
                <w:sz w:val="16"/>
                <w:szCs w:val="16"/>
                <w:lang w:val="en-US"/>
              </w:rPr>
              <w:t>the</w:t>
            </w:r>
            <w:r w:rsidRPr="00EE69F1">
              <w:rPr>
                <w:sz w:val="16"/>
                <w:szCs w:val="16"/>
                <w:lang w:val="en-US"/>
              </w:rPr>
              <w:t xml:space="preserve"> flight</w:t>
            </w:r>
            <w:r>
              <w:rPr>
                <w:sz w:val="16"/>
                <w:szCs w:val="16"/>
                <w:lang w:val="en-US"/>
              </w:rPr>
              <w:t xml:space="preserve"> to detect</w:t>
            </w:r>
            <w:del w:id="37" w:author="DUC" w:date="2020-10-07T14:21:00Z">
              <w:r w:rsidDel="006B4F9A">
                <w:rPr>
                  <w:sz w:val="16"/>
                  <w:szCs w:val="16"/>
                  <w:lang w:val="en-US"/>
                </w:rPr>
                <w:delText xml:space="preserve"> </w:delText>
              </w:r>
              <w:r w:rsidR="00576A46" w:rsidRPr="008065E1" w:rsidDel="006B4F9A">
                <w:rPr>
                  <w:sz w:val="16"/>
                  <w:szCs w:val="16"/>
                  <w:lang w:val="en-US"/>
                </w:rPr>
                <w:delText>the</w:delText>
              </w:r>
            </w:del>
            <w:r w:rsidR="00576A46" w:rsidRPr="008065E1">
              <w:rPr>
                <w:sz w:val="16"/>
                <w:szCs w:val="16"/>
                <w:lang w:val="en-US"/>
              </w:rPr>
              <w:t xml:space="preserve"> abnormal behavior in </w:t>
            </w:r>
            <w:ins w:id="38" w:author="DUC" w:date="2020-10-07T14:20:00Z">
              <w:r w:rsidR="004F1207">
                <w:rPr>
                  <w:sz w:val="16"/>
                  <w:szCs w:val="16"/>
                  <w:lang w:val="en-US"/>
                </w:rPr>
                <w:t xml:space="preserve">the </w:t>
              </w:r>
            </w:ins>
            <w:r w:rsidR="00576A46" w:rsidRPr="008065E1">
              <w:rPr>
                <w:sz w:val="16"/>
                <w:szCs w:val="16"/>
                <w:lang w:val="en-US"/>
              </w:rPr>
              <w:t xml:space="preserve">post-flight </w:t>
            </w:r>
            <w:del w:id="39" w:author="DUC" w:date="2020-10-07T14:20:00Z">
              <w:r w:rsidR="00576A46" w:rsidRPr="008065E1" w:rsidDel="00A55AD5">
                <w:rPr>
                  <w:sz w:val="16"/>
                  <w:szCs w:val="16"/>
                  <w:lang w:val="en-US"/>
                </w:rPr>
                <w:delText>phase</w:delText>
              </w:r>
            </w:del>
            <w:ins w:id="40" w:author="DUC" w:date="2020-10-07T14:20:00Z">
              <w:r w:rsidR="00A55AD5">
                <w:rPr>
                  <w:sz w:val="16"/>
                  <w:szCs w:val="16"/>
                  <w:lang w:val="en-US"/>
                </w:rPr>
                <w:t>inspection</w:t>
              </w:r>
            </w:ins>
            <w:r w:rsidR="00576A46" w:rsidRPr="008065E1">
              <w:rPr>
                <w:sz w:val="16"/>
                <w:szCs w:val="16"/>
                <w:lang w:val="en-US"/>
              </w:rPr>
              <w:t>.</w:t>
            </w:r>
          </w:p>
          <w:p w:rsidR="007F12EF" w:rsidRPr="00845CA7" w:rsidRDefault="007F12EF" w:rsidP="00845CA7">
            <w:pPr>
              <w:ind w:firstLine="0"/>
              <w:jc w:val="left"/>
              <w:rPr>
                <w:i/>
                <w:sz w:val="16"/>
                <w:szCs w:val="16"/>
                <w:lang w:val="en-US"/>
              </w:rPr>
            </w:pPr>
            <w:r w:rsidRPr="00845CA7">
              <w:rPr>
                <w:i/>
                <w:sz w:val="16"/>
                <w:szCs w:val="16"/>
                <w:lang w:val="en-US"/>
              </w:rPr>
              <w:t>Note</w:t>
            </w:r>
            <w:r>
              <w:rPr>
                <w:i/>
                <w:sz w:val="16"/>
                <w:szCs w:val="16"/>
                <w:lang w:val="en-US"/>
              </w:rPr>
              <w:t xml:space="preserve">: this activity should align to the OSO #6 of the SORA methodology, which requires </w:t>
            </w:r>
            <w:r w:rsidR="00A72802">
              <w:rPr>
                <w:i/>
                <w:sz w:val="16"/>
                <w:szCs w:val="16"/>
                <w:lang w:val="en-US"/>
              </w:rPr>
              <w:t>to</w:t>
            </w:r>
            <w:r w:rsidR="00256FC0">
              <w:rPr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i/>
                <w:sz w:val="16"/>
                <w:szCs w:val="16"/>
                <w:lang w:val="en-US"/>
              </w:rPr>
              <w:t>define a post-flight inspection procedure.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EE69F1" w:rsidRDefault="00576A46" w:rsidP="00845CA7">
            <w:pPr>
              <w:ind w:firstLine="0"/>
              <w:jc w:val="left"/>
              <w:rPr>
                <w:b/>
                <w:color w:val="FF0000"/>
                <w:sz w:val="16"/>
                <w:szCs w:val="16"/>
                <w:lang w:val="en-US"/>
              </w:rPr>
            </w:pPr>
            <w:r w:rsidRPr="00845CA7">
              <w:rPr>
                <w:sz w:val="16"/>
                <w:szCs w:val="16"/>
                <w:lang w:val="en-US"/>
              </w:rPr>
              <w:t>- Same as Low</w:t>
            </w:r>
          </w:p>
        </w:tc>
        <w:tc>
          <w:tcPr>
            <w:tcW w:w="3060" w:type="dxa"/>
            <w:shd w:val="clear" w:color="auto" w:fill="A6A6A6" w:themeFill="background1" w:themeFillShade="A6"/>
          </w:tcPr>
          <w:p w:rsidR="00576A46" w:rsidRPr="008065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- Same as Low</w:t>
            </w:r>
          </w:p>
        </w:tc>
      </w:tr>
      <w:tr w:rsidR="00576A46" w:rsidRPr="00A845E3" w:rsidTr="00845CA7">
        <w:tc>
          <w:tcPr>
            <w:tcW w:w="2340" w:type="dxa"/>
            <w:vMerge/>
            <w:shd w:val="clear" w:color="auto" w:fill="FFFFFF" w:themeFill="background1"/>
          </w:tcPr>
          <w:p w:rsidR="00576A46" w:rsidRPr="00A845E3" w:rsidRDefault="00576A46" w:rsidP="00576A46">
            <w:pPr>
              <w:ind w:firstLine="0"/>
              <w:rPr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576A46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Example </w:t>
            </w:r>
          </w:p>
          <w:p w:rsidR="00576A46" w:rsidRPr="008065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 After the flight, the pilot shall analyze the flight data and flight command recorded during the flight</w:t>
            </w:r>
            <w:r w:rsidR="00747CF9">
              <w:rPr>
                <w:sz w:val="16"/>
                <w:szCs w:val="16"/>
                <w:lang w:val="en-US"/>
              </w:rPr>
              <w:t>.</w:t>
            </w:r>
          </w:p>
          <w:p w:rsidR="00576A46" w:rsidRPr="008065E1" w:rsidRDefault="00576A46" w:rsidP="00845CA7">
            <w:pPr>
              <w:ind w:firstLine="0"/>
              <w:jc w:val="left"/>
              <w:rPr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- </w:t>
            </w:r>
            <w:ins w:id="41" w:author="DUC" w:date="2020-10-07T14:21:00Z">
              <w:r w:rsidR="00A55AD5" w:rsidRPr="00A55AD5">
                <w:rPr>
                  <w:sz w:val="16"/>
                  <w:szCs w:val="16"/>
                  <w:lang w:val="en-US"/>
                </w:rPr>
                <w:t>Supporting the above activity, the autopilot and GCS shall record the data and event during the flight.</w:t>
              </w:r>
            </w:ins>
            <w:del w:id="42" w:author="DUC" w:date="2020-10-07T14:21:00Z">
              <w:r w:rsidDel="00A55AD5">
                <w:rPr>
                  <w:sz w:val="16"/>
                  <w:szCs w:val="16"/>
                  <w:lang w:val="en-US"/>
                </w:rPr>
                <w:delText>Supporting the above activity, the autopilot and GCS shall be able to record the data and event occurs during the flight</w:delText>
              </w:r>
              <w:r w:rsidR="00747CF9" w:rsidDel="00A55AD5">
                <w:rPr>
                  <w:sz w:val="16"/>
                  <w:szCs w:val="16"/>
                  <w:lang w:val="en-US"/>
                </w:rPr>
                <w:delText>.</w:delText>
              </w:r>
            </w:del>
          </w:p>
        </w:tc>
        <w:tc>
          <w:tcPr>
            <w:tcW w:w="3150" w:type="dxa"/>
          </w:tcPr>
          <w:p w:rsidR="00576A46" w:rsidRPr="00DE6C92" w:rsidRDefault="00576A46" w:rsidP="00576A46">
            <w:pPr>
              <w:ind w:firstLine="0"/>
              <w:jc w:val="center"/>
              <w:rPr>
                <w:b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3060" w:type="dxa"/>
            <w:shd w:val="clear" w:color="auto" w:fill="FFFFFF" w:themeFill="background1"/>
          </w:tcPr>
          <w:p w:rsidR="00576A46" w:rsidRPr="00DE6C92" w:rsidRDefault="00576A46" w:rsidP="00845CA7">
            <w:pPr>
              <w:ind w:firstLine="0"/>
              <w:rPr>
                <w:sz w:val="16"/>
                <w:szCs w:val="16"/>
                <w:lang w:val="en-US"/>
              </w:rPr>
            </w:pPr>
          </w:p>
        </w:tc>
      </w:tr>
      <w:tr w:rsidR="00576A46" w:rsidRPr="00A845E3" w:rsidTr="00335764">
        <w:tc>
          <w:tcPr>
            <w:tcW w:w="2340" w:type="dxa"/>
            <w:vMerge w:val="restart"/>
            <w:shd w:val="clear" w:color="auto" w:fill="FFFFFF" w:themeFill="background1"/>
          </w:tcPr>
          <w:p w:rsidR="00576A46" w:rsidRPr="00A845E3" w:rsidRDefault="00576A46" w:rsidP="00576A46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OCSO #7_Software/Hardware</w:t>
            </w:r>
          </w:p>
          <w:p w:rsidR="00576A46" w:rsidRPr="00DE6C92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  <w:r w:rsidRPr="00845CA7">
              <w:rPr>
                <w:sz w:val="16"/>
                <w:szCs w:val="16"/>
                <w:lang w:val="en-US"/>
              </w:rPr>
              <w:t>Partition</w:t>
            </w:r>
            <w:r w:rsidR="001571A2">
              <w:rPr>
                <w:sz w:val="16"/>
                <w:szCs w:val="16"/>
                <w:lang w:val="en-US"/>
              </w:rPr>
              <w:t xml:space="preserve"> the software/hardware </w:t>
            </w:r>
            <w:r w:rsidR="00B20F44">
              <w:rPr>
                <w:sz w:val="16"/>
                <w:szCs w:val="16"/>
                <w:lang w:val="en-US"/>
              </w:rPr>
              <w:t xml:space="preserve">architecture </w:t>
            </w:r>
            <w:r w:rsidRPr="00CD5BF9">
              <w:rPr>
                <w:sz w:val="16"/>
                <w:szCs w:val="16"/>
                <w:lang w:val="en-US"/>
              </w:rPr>
              <w:t xml:space="preserve">into </w:t>
            </w:r>
            <w:r w:rsidRPr="008065E1">
              <w:rPr>
                <w:sz w:val="16"/>
                <w:szCs w:val="16"/>
                <w:lang w:val="en-US"/>
              </w:rPr>
              <w:t xml:space="preserve">different </w:t>
            </w:r>
            <w:r w:rsidR="005656FD">
              <w:rPr>
                <w:sz w:val="16"/>
                <w:szCs w:val="16"/>
                <w:lang w:val="en-US"/>
              </w:rPr>
              <w:t>“</w:t>
            </w:r>
            <w:r w:rsidR="001571A2">
              <w:rPr>
                <w:sz w:val="16"/>
                <w:szCs w:val="16"/>
                <w:lang w:val="en-US"/>
              </w:rPr>
              <w:t>zones</w:t>
            </w:r>
            <w:r w:rsidR="005656FD">
              <w:rPr>
                <w:sz w:val="16"/>
                <w:szCs w:val="16"/>
                <w:lang w:val="en-US"/>
              </w:rPr>
              <w:t>”</w:t>
            </w:r>
            <w:r w:rsidRPr="0035784E">
              <w:rPr>
                <w:sz w:val="16"/>
                <w:szCs w:val="16"/>
                <w:lang w:val="en-US"/>
              </w:rPr>
              <w:t xml:space="preserve"> with different level</w:t>
            </w:r>
            <w:r w:rsidR="004A1F7C">
              <w:rPr>
                <w:sz w:val="16"/>
                <w:szCs w:val="16"/>
                <w:lang w:val="en-US"/>
              </w:rPr>
              <w:t>s</w:t>
            </w:r>
            <w:r w:rsidRPr="008065E1">
              <w:rPr>
                <w:sz w:val="16"/>
                <w:szCs w:val="16"/>
                <w:lang w:val="en-US"/>
              </w:rPr>
              <w:t xml:space="preserve"> of criticality</w:t>
            </w:r>
            <w:r w:rsidRPr="00DE6C92">
              <w:rPr>
                <w:sz w:val="16"/>
                <w:szCs w:val="16"/>
                <w:lang w:val="en-US"/>
              </w:rPr>
              <w:t>.</w:t>
            </w:r>
          </w:p>
          <w:p w:rsidR="00576A46" w:rsidRPr="0035784E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576A46" w:rsidRPr="00DE6C92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  <w:r w:rsidRPr="0035784E">
              <w:rPr>
                <w:sz w:val="16"/>
                <w:szCs w:val="16"/>
                <w:lang w:val="en-US"/>
              </w:rPr>
              <w:t xml:space="preserve">Keyword: </w:t>
            </w:r>
            <w:r w:rsidRPr="00845CA7">
              <w:rPr>
                <w:b/>
                <w:sz w:val="16"/>
                <w:szCs w:val="16"/>
                <w:lang w:val="en-US"/>
              </w:rPr>
              <w:t>hardware/software partition</w:t>
            </w:r>
            <w:r w:rsidRPr="00EE69F1" w:rsidDel="0013633A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A845E3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DE6C92">
              <w:rPr>
                <w:sz w:val="16"/>
                <w:szCs w:val="16"/>
                <w:lang w:val="en-US"/>
              </w:rPr>
              <w:t>Optional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:rsidR="00576A46" w:rsidRPr="0035784E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- Partition </w:t>
            </w:r>
            <w:r w:rsidR="00DE66D9">
              <w:rPr>
                <w:sz w:val="16"/>
                <w:szCs w:val="16"/>
                <w:lang w:val="en-US"/>
              </w:rPr>
              <w:t>the software/hardware architecture</w:t>
            </w:r>
            <w:r w:rsidR="00DE66D9" w:rsidRPr="00A845E3">
              <w:rPr>
                <w:sz w:val="16"/>
                <w:szCs w:val="16"/>
                <w:lang w:val="en-US"/>
              </w:rPr>
              <w:t xml:space="preserve"> </w:t>
            </w:r>
            <w:r w:rsidRPr="00A845E3">
              <w:rPr>
                <w:sz w:val="16"/>
                <w:szCs w:val="16"/>
                <w:lang w:val="en-US"/>
              </w:rPr>
              <w:t xml:space="preserve">into </w:t>
            </w:r>
            <w:r w:rsidR="00DE66D9" w:rsidRPr="00A845E3">
              <w:rPr>
                <w:sz w:val="16"/>
                <w:szCs w:val="16"/>
                <w:lang w:val="en-US"/>
              </w:rPr>
              <w:t>different “</w:t>
            </w:r>
            <w:r w:rsidR="00DE66D9">
              <w:rPr>
                <w:sz w:val="16"/>
                <w:szCs w:val="16"/>
                <w:lang w:val="en-US"/>
              </w:rPr>
              <w:t>zones”</w:t>
            </w:r>
            <w:r w:rsidR="00DE66D9" w:rsidRPr="0035784E">
              <w:rPr>
                <w:sz w:val="16"/>
                <w:szCs w:val="16"/>
                <w:lang w:val="en-US"/>
              </w:rPr>
              <w:t xml:space="preserve"> </w:t>
            </w:r>
            <w:r w:rsidRPr="00A845E3">
              <w:rPr>
                <w:sz w:val="16"/>
                <w:szCs w:val="16"/>
                <w:lang w:val="en-US"/>
              </w:rPr>
              <w:t>with different level</w:t>
            </w:r>
            <w:r w:rsidR="00497717">
              <w:rPr>
                <w:sz w:val="16"/>
                <w:szCs w:val="16"/>
                <w:lang w:val="en-US"/>
              </w:rPr>
              <w:t>s</w:t>
            </w:r>
            <w:r w:rsidRPr="008065E1">
              <w:rPr>
                <w:sz w:val="16"/>
                <w:szCs w:val="16"/>
                <w:lang w:val="en-US"/>
              </w:rPr>
              <w:t xml:space="preserve"> of criticality. Some hardware/software could be </w:t>
            </w:r>
            <w:r w:rsidRPr="00DE6C92">
              <w:rPr>
                <w:sz w:val="16"/>
                <w:szCs w:val="16"/>
                <w:lang w:val="en-US"/>
              </w:rPr>
              <w:t>vulnerable to cyberattack than the ot</w:t>
            </w:r>
            <w:r w:rsidRPr="0035784E">
              <w:rPr>
                <w:sz w:val="16"/>
                <w:szCs w:val="16"/>
                <w:lang w:val="en-US"/>
              </w:rPr>
              <w:t>hers</w:t>
            </w:r>
            <w:del w:id="43" w:author="DUC" w:date="2020-10-07T14:22:00Z">
              <w:r w:rsidRPr="0035784E" w:rsidDel="006C4425">
                <w:rPr>
                  <w:sz w:val="16"/>
                  <w:szCs w:val="16"/>
                  <w:lang w:val="en-US"/>
                </w:rPr>
                <w:delText xml:space="preserve"> </w:delText>
              </w:r>
            </w:del>
            <w:ins w:id="44" w:author="DUC" w:date="2020-10-07T14:22:00Z">
              <w:r w:rsidR="006C4425" w:rsidRPr="006C4425">
                <w:rPr>
                  <w:sz w:val="16"/>
                  <w:szCs w:val="16"/>
                  <w:lang w:val="en-US"/>
                </w:rPr>
                <w:t>, but they provide functionality less critical than the others.</w:t>
              </w:r>
            </w:ins>
            <w:del w:id="45" w:author="DUC" w:date="2020-10-07T14:22:00Z">
              <w:r w:rsidRPr="0035784E" w:rsidDel="006C4425">
                <w:rPr>
                  <w:sz w:val="16"/>
                  <w:szCs w:val="16"/>
                  <w:lang w:val="en-US"/>
                </w:rPr>
                <w:delText>but they provide the functionality less critical than the others</w:delText>
              </w:r>
              <w:r w:rsidR="00747CF9" w:rsidDel="006C4425">
                <w:rPr>
                  <w:sz w:val="16"/>
                  <w:szCs w:val="16"/>
                  <w:lang w:val="en-US"/>
                </w:rPr>
                <w:delText>.</w:delText>
              </w:r>
            </w:del>
          </w:p>
        </w:tc>
        <w:tc>
          <w:tcPr>
            <w:tcW w:w="3060" w:type="dxa"/>
            <w:shd w:val="clear" w:color="auto" w:fill="A6A6A6" w:themeFill="background1" w:themeFillShade="A6"/>
          </w:tcPr>
          <w:p w:rsidR="00576A46" w:rsidRPr="008065E1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 Same as Medium</w:t>
            </w:r>
          </w:p>
        </w:tc>
      </w:tr>
      <w:tr w:rsidR="00576A46" w:rsidRPr="00A845E3" w:rsidTr="00845CA7">
        <w:tc>
          <w:tcPr>
            <w:tcW w:w="2340" w:type="dxa"/>
            <w:vMerge/>
            <w:shd w:val="clear" w:color="auto" w:fill="FFFFFF" w:themeFill="background1"/>
          </w:tcPr>
          <w:p w:rsidR="00576A46" w:rsidRPr="00A845E3" w:rsidRDefault="00576A46" w:rsidP="00576A46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576A46" w:rsidRPr="00A845E3" w:rsidRDefault="00576A46" w:rsidP="00576A46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3150" w:type="dxa"/>
          </w:tcPr>
          <w:p w:rsidR="00576A46" w:rsidRPr="00A845E3" w:rsidRDefault="00576A46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Example</w:t>
            </w:r>
          </w:p>
          <w:p w:rsidR="00576A46" w:rsidRPr="0035784E" w:rsidRDefault="00576A46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- The GCS </w:t>
            </w:r>
            <w:r w:rsidR="004A2334">
              <w:rPr>
                <w:sz w:val="16"/>
                <w:szCs w:val="16"/>
                <w:lang w:val="en-US"/>
              </w:rPr>
              <w:t>includes</w:t>
            </w:r>
            <w:r w:rsidRPr="008065E1">
              <w:rPr>
                <w:sz w:val="16"/>
                <w:szCs w:val="16"/>
                <w:lang w:val="en-US"/>
              </w:rPr>
              <w:t xml:space="preserve"> 2 PC with two different software. </w:t>
            </w:r>
            <w:r w:rsidRPr="00DE6C92">
              <w:rPr>
                <w:sz w:val="16"/>
                <w:szCs w:val="16"/>
                <w:lang w:val="en-US"/>
              </w:rPr>
              <w:t xml:space="preserve">One PC is used to control and observe </w:t>
            </w:r>
            <w:r w:rsidRPr="0035784E">
              <w:rPr>
                <w:sz w:val="16"/>
                <w:szCs w:val="16"/>
                <w:lang w:val="en-US"/>
              </w:rPr>
              <w:t>the aircraft. This PC is critical for the UAS</w:t>
            </w:r>
            <w:r w:rsidRPr="00A845E3">
              <w:rPr>
                <w:sz w:val="16"/>
                <w:szCs w:val="16"/>
                <w:lang w:val="en-US"/>
              </w:rPr>
              <w:t xml:space="preserve">. The other one is used to control the payload. This functionality is </w:t>
            </w:r>
            <w:r w:rsidR="00434FDF">
              <w:rPr>
                <w:sz w:val="16"/>
                <w:szCs w:val="16"/>
                <w:lang w:val="en-US"/>
              </w:rPr>
              <w:t>less</w:t>
            </w:r>
            <w:r w:rsidRPr="008065E1">
              <w:rPr>
                <w:sz w:val="16"/>
                <w:szCs w:val="16"/>
                <w:lang w:val="en-US"/>
              </w:rPr>
              <w:t xml:space="preserve"> </w:t>
            </w:r>
            <w:r w:rsidRPr="00DE6C92">
              <w:rPr>
                <w:sz w:val="16"/>
                <w:szCs w:val="16"/>
                <w:lang w:val="en-US"/>
              </w:rPr>
              <w:t xml:space="preserve">critical. </w:t>
            </w:r>
            <w:r w:rsidRPr="0035784E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060" w:type="dxa"/>
            <w:shd w:val="clear" w:color="auto" w:fill="FFFFFF" w:themeFill="background1"/>
          </w:tcPr>
          <w:p w:rsidR="00576A46" w:rsidRPr="00A11C75" w:rsidRDefault="00576A46" w:rsidP="00576A46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784ADF" w:rsidRPr="00A845E3" w:rsidRDefault="00784ADF" w:rsidP="00DC13BA">
      <w:pPr>
        <w:ind w:firstLine="0"/>
        <w:rPr>
          <w:lang w:val="en-US"/>
        </w:rPr>
      </w:pPr>
    </w:p>
    <w:p w:rsidR="00784ADF" w:rsidRPr="00A845E3" w:rsidRDefault="00784ADF" w:rsidP="00DC13BA">
      <w:pPr>
        <w:ind w:firstLine="0"/>
        <w:rPr>
          <w:lang w:val="en-US"/>
        </w:rPr>
      </w:pPr>
    </w:p>
    <w:p w:rsidR="00C01913" w:rsidRPr="00A845E3" w:rsidRDefault="00C01913" w:rsidP="0013044C">
      <w:pPr>
        <w:ind w:firstLine="0"/>
        <w:rPr>
          <w:b/>
          <w:sz w:val="16"/>
          <w:szCs w:val="16"/>
          <w:lang w:val="en-US"/>
        </w:rPr>
      </w:pPr>
    </w:p>
    <w:p w:rsidR="00784ADF" w:rsidRPr="00845CA7" w:rsidRDefault="00A451C5" w:rsidP="006D07C1">
      <w:pPr>
        <w:pStyle w:val="Heading2"/>
        <w:rPr>
          <w:lang w:val="en-US"/>
        </w:rPr>
      </w:pPr>
      <w:r w:rsidRPr="00845CA7">
        <w:rPr>
          <w:lang w:val="en-US"/>
        </w:rPr>
        <w:t xml:space="preserve">OCSO </w:t>
      </w:r>
      <w:r w:rsidRPr="00EE69F1">
        <w:rPr>
          <w:lang w:val="en-US"/>
        </w:rPr>
        <w:t>related</w:t>
      </w:r>
      <w:r w:rsidRPr="00845CA7">
        <w:rPr>
          <w:lang w:val="en-US"/>
        </w:rPr>
        <w:t xml:space="preserve"> to</w:t>
      </w:r>
      <w:r w:rsidR="00620900" w:rsidRPr="00845CA7">
        <w:rPr>
          <w:lang w:val="en-US"/>
        </w:rPr>
        <w:t xml:space="preserve"> attacks on</w:t>
      </w:r>
      <w:r w:rsidRPr="00845CA7">
        <w:rPr>
          <w:lang w:val="en-US"/>
        </w:rPr>
        <w:t xml:space="preserve"> </w:t>
      </w:r>
      <w:r w:rsidR="00A16122" w:rsidRPr="00845CA7">
        <w:rPr>
          <w:lang w:val="en-US"/>
        </w:rPr>
        <w:t>Communication:</w:t>
      </w:r>
    </w:p>
    <w:p w:rsidR="00E0108A" w:rsidRPr="00EE69F1" w:rsidRDefault="00E0108A" w:rsidP="009E61F4">
      <w:pPr>
        <w:rPr>
          <w:lang w:val="en-US"/>
        </w:rPr>
      </w:pPr>
    </w:p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2340"/>
        <w:gridCol w:w="2880"/>
        <w:gridCol w:w="3420"/>
        <w:gridCol w:w="3150"/>
      </w:tblGrid>
      <w:tr w:rsidR="00F079AF" w:rsidRPr="00A845E3" w:rsidTr="00845CA7">
        <w:trPr>
          <w:tblHeader/>
        </w:trPr>
        <w:tc>
          <w:tcPr>
            <w:tcW w:w="2340" w:type="dxa"/>
            <w:vMerge w:val="restart"/>
            <w:shd w:val="clear" w:color="auto" w:fill="FFFFFF" w:themeFill="background1"/>
          </w:tcPr>
          <w:p w:rsidR="00F079AF" w:rsidRPr="00CD5BF9" w:rsidRDefault="00F079AF" w:rsidP="00E0108A">
            <w:pPr>
              <w:ind w:left="-56" w:firstLine="0"/>
              <w:rPr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450" w:type="dxa"/>
            <w:gridSpan w:val="3"/>
            <w:shd w:val="clear" w:color="auto" w:fill="FF0000"/>
          </w:tcPr>
          <w:p w:rsidR="00F079AF" w:rsidRPr="008065E1" w:rsidRDefault="00F079AF" w:rsidP="00F079AF">
            <w:pPr>
              <w:tabs>
                <w:tab w:val="center" w:pos="4797"/>
                <w:tab w:val="left" w:pos="8857"/>
              </w:tabs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8065E1">
              <w:rPr>
                <w:b/>
                <w:color w:val="FFFFFF" w:themeColor="background1"/>
                <w:sz w:val="16"/>
                <w:szCs w:val="16"/>
                <w:lang w:val="en-US"/>
              </w:rPr>
              <w:tab/>
              <w:t>Level of integrity</w:t>
            </w:r>
            <w:r w:rsidRPr="008065E1">
              <w:rPr>
                <w:b/>
                <w:color w:val="FFFFFF" w:themeColor="background1"/>
                <w:sz w:val="16"/>
                <w:szCs w:val="16"/>
                <w:lang w:val="en-US"/>
              </w:rPr>
              <w:tab/>
            </w:r>
          </w:p>
        </w:tc>
      </w:tr>
      <w:tr w:rsidR="00F079AF" w:rsidRPr="00A845E3" w:rsidTr="00845CA7">
        <w:trPr>
          <w:tblHeader/>
        </w:trPr>
        <w:tc>
          <w:tcPr>
            <w:tcW w:w="2340" w:type="dxa"/>
            <w:vMerge/>
            <w:shd w:val="clear" w:color="auto" w:fill="FFFFFF" w:themeFill="background1"/>
          </w:tcPr>
          <w:p w:rsidR="00F079AF" w:rsidRPr="00A845E3" w:rsidRDefault="00F079AF" w:rsidP="00F079AF">
            <w:pPr>
              <w:ind w:left="-56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079AF" w:rsidRPr="00A845E3" w:rsidRDefault="00F079AF" w:rsidP="00F079AF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Low</w:t>
            </w:r>
          </w:p>
        </w:tc>
        <w:tc>
          <w:tcPr>
            <w:tcW w:w="3420" w:type="dxa"/>
            <w:shd w:val="clear" w:color="auto" w:fill="FFFFFF" w:themeFill="background1"/>
          </w:tcPr>
          <w:p w:rsidR="00F079AF" w:rsidRPr="00A845E3" w:rsidRDefault="00F079AF" w:rsidP="00F079AF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Medium</w:t>
            </w:r>
          </w:p>
        </w:tc>
        <w:tc>
          <w:tcPr>
            <w:tcW w:w="3150" w:type="dxa"/>
            <w:shd w:val="clear" w:color="auto" w:fill="FFFFFF" w:themeFill="background1"/>
          </w:tcPr>
          <w:p w:rsidR="00F079AF" w:rsidRPr="00A845E3" w:rsidRDefault="00F079AF" w:rsidP="00F079AF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High</w:t>
            </w:r>
          </w:p>
        </w:tc>
      </w:tr>
      <w:tr w:rsidR="00F079AF" w:rsidRPr="00A845E3" w:rsidTr="004F3006">
        <w:tc>
          <w:tcPr>
            <w:tcW w:w="2340" w:type="dxa"/>
            <w:vMerge w:val="restart"/>
            <w:shd w:val="clear" w:color="auto" w:fill="FFFFFF" w:themeFill="background1"/>
          </w:tcPr>
          <w:p w:rsidR="00E66321" w:rsidRPr="008065E1" w:rsidRDefault="00E66321" w:rsidP="00E66321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t>OCSO #</w:t>
            </w:r>
            <w:r w:rsidR="00A845E3" w:rsidRPr="00EE69F1">
              <w:rPr>
                <w:b/>
                <w:sz w:val="16"/>
                <w:szCs w:val="16"/>
                <w:lang w:val="en-US"/>
              </w:rPr>
              <w:t>8</w:t>
            </w:r>
            <w:r w:rsidR="007A13AA" w:rsidRPr="00CD5BF9">
              <w:rPr>
                <w:b/>
                <w:sz w:val="16"/>
                <w:szCs w:val="16"/>
                <w:lang w:val="en-US"/>
              </w:rPr>
              <w:t>_ Communication</w:t>
            </w:r>
          </w:p>
          <w:p w:rsidR="00B62807" w:rsidRPr="00EE69F1" w:rsidRDefault="00F079AF" w:rsidP="00845CA7">
            <w:pPr>
              <w:ind w:left="-56" w:firstLine="0"/>
              <w:rPr>
                <w:sz w:val="16"/>
                <w:szCs w:val="16"/>
                <w:lang w:val="en-US"/>
              </w:rPr>
            </w:pPr>
            <w:r w:rsidRPr="00845CA7">
              <w:rPr>
                <w:sz w:val="16"/>
                <w:szCs w:val="16"/>
                <w:lang w:val="en-US"/>
              </w:rPr>
              <w:t xml:space="preserve">Prevent a non-authorized </w:t>
            </w:r>
            <w:r w:rsidR="001E6203" w:rsidRPr="008065E1">
              <w:rPr>
                <w:sz w:val="16"/>
                <w:szCs w:val="16"/>
                <w:lang w:val="en-US"/>
              </w:rPr>
              <w:t>entity</w:t>
            </w:r>
            <w:r w:rsidR="001E6203">
              <w:rPr>
                <w:sz w:val="16"/>
                <w:szCs w:val="16"/>
                <w:lang w:val="en-US"/>
              </w:rPr>
              <w:t xml:space="preserve"> (*)</w:t>
            </w:r>
            <w:r w:rsidR="00A65E7D" w:rsidRPr="00845CA7">
              <w:rPr>
                <w:sz w:val="16"/>
                <w:szCs w:val="16"/>
                <w:lang w:val="en-US"/>
              </w:rPr>
              <w:t xml:space="preserve"> </w:t>
            </w:r>
            <w:r w:rsidRPr="00845CA7">
              <w:rPr>
                <w:sz w:val="16"/>
                <w:szCs w:val="16"/>
                <w:lang w:val="en-US"/>
              </w:rPr>
              <w:t>from accessing to the</w:t>
            </w:r>
            <w:r w:rsidR="006671DC" w:rsidRPr="00845CA7">
              <w:rPr>
                <w:sz w:val="16"/>
                <w:szCs w:val="16"/>
                <w:lang w:val="en-US"/>
              </w:rPr>
              <w:t xml:space="preserve"> </w:t>
            </w:r>
            <w:r w:rsidR="006D2908" w:rsidRPr="00EE69F1">
              <w:rPr>
                <w:sz w:val="16"/>
                <w:szCs w:val="16"/>
                <w:lang w:val="en-US"/>
              </w:rPr>
              <w:t>data/</w:t>
            </w:r>
            <w:r w:rsidRPr="00845CA7">
              <w:rPr>
                <w:sz w:val="16"/>
                <w:szCs w:val="16"/>
                <w:lang w:val="en-US"/>
              </w:rPr>
              <w:t>informatio</w:t>
            </w:r>
            <w:r w:rsidR="006D2908" w:rsidRPr="00EE69F1">
              <w:rPr>
                <w:sz w:val="16"/>
                <w:szCs w:val="16"/>
                <w:lang w:val="en-US"/>
              </w:rPr>
              <w:t xml:space="preserve">n within the communication </w:t>
            </w:r>
            <w:r w:rsidR="001347DB" w:rsidRPr="00EE69F1">
              <w:rPr>
                <w:sz w:val="16"/>
                <w:szCs w:val="16"/>
                <w:lang w:val="en-US"/>
              </w:rPr>
              <w:t xml:space="preserve">between the </w:t>
            </w:r>
            <w:r w:rsidR="00080A93" w:rsidRPr="00EE69F1">
              <w:rPr>
                <w:sz w:val="16"/>
                <w:szCs w:val="16"/>
                <w:lang w:val="en-US"/>
              </w:rPr>
              <w:t xml:space="preserve">GCS and the </w:t>
            </w:r>
            <w:r w:rsidR="001E6203">
              <w:rPr>
                <w:sz w:val="16"/>
                <w:szCs w:val="16"/>
                <w:lang w:val="en-US"/>
              </w:rPr>
              <w:t>aircraft</w:t>
            </w:r>
            <w:r w:rsidR="001E6203" w:rsidRPr="008065E1" w:rsidDel="00A65E7D">
              <w:rPr>
                <w:sz w:val="16"/>
                <w:szCs w:val="16"/>
                <w:lang w:val="en-US"/>
              </w:rPr>
              <w:t xml:space="preserve"> </w:t>
            </w:r>
          </w:p>
          <w:p w:rsidR="00B62807" w:rsidRPr="008065E1" w:rsidRDefault="00B62807" w:rsidP="00845CA7">
            <w:pPr>
              <w:ind w:left="-56" w:firstLine="0"/>
              <w:rPr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 xml:space="preserve">Keyword: </w:t>
            </w:r>
            <w:r w:rsidRPr="008065E1">
              <w:rPr>
                <w:b/>
                <w:sz w:val="16"/>
                <w:szCs w:val="16"/>
                <w:lang w:val="en-US"/>
              </w:rPr>
              <w:t>Confidentiality</w:t>
            </w:r>
          </w:p>
          <w:p w:rsidR="00252A24" w:rsidRPr="00DE6C92" w:rsidRDefault="00252A24" w:rsidP="006671DC">
            <w:pPr>
              <w:ind w:left="-56" w:firstLine="0"/>
              <w:rPr>
                <w:sz w:val="16"/>
                <w:szCs w:val="16"/>
                <w:lang w:val="en-US"/>
              </w:rPr>
            </w:pPr>
          </w:p>
          <w:p w:rsidR="00F53EF2" w:rsidRPr="00A845E3" w:rsidRDefault="00F53EF2" w:rsidP="00F53EF2">
            <w:pPr>
              <w:ind w:firstLine="0"/>
              <w:rPr>
                <w:i/>
                <w:sz w:val="16"/>
                <w:szCs w:val="16"/>
                <w:lang w:val="en-US"/>
              </w:rPr>
            </w:pPr>
            <w:r w:rsidRPr="0035784E">
              <w:rPr>
                <w:i/>
                <w:sz w:val="16"/>
                <w:szCs w:val="16"/>
                <w:lang w:val="en-US"/>
              </w:rPr>
              <w:t>Note: A</w:t>
            </w:r>
            <w:r w:rsidR="00DD22BC">
              <w:rPr>
                <w:i/>
                <w:sz w:val="16"/>
                <w:szCs w:val="16"/>
                <w:lang w:val="en-US"/>
              </w:rPr>
              <w:t>n</w:t>
            </w:r>
            <w:r w:rsidRPr="0035784E">
              <w:rPr>
                <w:i/>
                <w:sz w:val="16"/>
                <w:szCs w:val="16"/>
                <w:lang w:val="en-US"/>
              </w:rPr>
              <w:t xml:space="preserve"> entity could be a human, or a component (hardware/softw</w:t>
            </w:r>
            <w:r w:rsidRPr="00A845E3">
              <w:rPr>
                <w:i/>
                <w:sz w:val="16"/>
                <w:szCs w:val="16"/>
                <w:lang w:val="en-US"/>
              </w:rPr>
              <w:t>are)</w:t>
            </w:r>
          </w:p>
          <w:p w:rsidR="00080A93" w:rsidRPr="00A845E3" w:rsidRDefault="00080A93" w:rsidP="006671DC">
            <w:pPr>
              <w:ind w:left="-56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  <w:shd w:val="clear" w:color="auto" w:fill="A6A6A6" w:themeFill="background1" w:themeFillShade="A6"/>
          </w:tcPr>
          <w:p w:rsidR="00F079AF" w:rsidRPr="00CD5BF9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- Define </w:t>
            </w:r>
            <w:r w:rsidR="009231B8" w:rsidRPr="00A845E3">
              <w:rPr>
                <w:sz w:val="16"/>
                <w:szCs w:val="16"/>
                <w:lang w:val="en-US"/>
              </w:rPr>
              <w:t>mechanics</w:t>
            </w:r>
            <w:r w:rsidR="009231B8">
              <w:rPr>
                <w:sz w:val="16"/>
                <w:szCs w:val="16"/>
                <w:lang w:val="en-US"/>
              </w:rPr>
              <w:t xml:space="preserve"> to </w:t>
            </w:r>
            <w:r w:rsidRPr="00A845E3">
              <w:rPr>
                <w:sz w:val="16"/>
                <w:szCs w:val="16"/>
                <w:lang w:val="en-US"/>
              </w:rPr>
              <w:t xml:space="preserve">ensure the confidentiality of each data transmitted </w:t>
            </w:r>
            <w:r w:rsidR="006C076B" w:rsidRPr="00A845E3">
              <w:rPr>
                <w:sz w:val="16"/>
                <w:szCs w:val="16"/>
                <w:lang w:val="en-US"/>
              </w:rPr>
              <w:t xml:space="preserve">via </w:t>
            </w:r>
            <w:r w:rsidRPr="00A845E3">
              <w:rPr>
                <w:b/>
                <w:sz w:val="16"/>
                <w:szCs w:val="16"/>
                <w:lang w:val="en-US"/>
              </w:rPr>
              <w:t xml:space="preserve">communication </w:t>
            </w:r>
            <w:r w:rsidR="000B7AF7" w:rsidRPr="000B7AF7">
              <w:rPr>
                <w:b/>
                <w:sz w:val="16"/>
                <w:szCs w:val="16"/>
                <w:lang w:val="en-US"/>
              </w:rPr>
              <w:t>equipment</w:t>
            </w:r>
            <w:r w:rsidRPr="00EE69F1">
              <w:rPr>
                <w:b/>
                <w:sz w:val="16"/>
                <w:szCs w:val="16"/>
                <w:lang w:val="en-US"/>
              </w:rPr>
              <w:t>.</w:t>
            </w:r>
            <w:r w:rsidRPr="00EE69F1"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F079AF" w:rsidRPr="008065E1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>- Same as Low</w:t>
            </w:r>
          </w:p>
          <w:p w:rsidR="00A95921" w:rsidRPr="00CD5BF9" w:rsidRDefault="00A95921" w:rsidP="00A95921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DE6C92">
              <w:rPr>
                <w:sz w:val="16"/>
                <w:szCs w:val="16"/>
                <w:lang w:val="en-US"/>
              </w:rPr>
              <w:t>- Define mechanics to ensure the confidentiality of each message transmitted between the GCS software and the autopilot software. (</w:t>
            </w:r>
            <w:r w:rsidRPr="00DF7817">
              <w:rPr>
                <w:b/>
                <w:sz w:val="16"/>
                <w:szCs w:val="16"/>
                <w:lang w:val="en-US"/>
              </w:rPr>
              <w:t>application</w:t>
            </w:r>
            <w:r w:rsidRPr="00EE69F1">
              <w:rPr>
                <w:b/>
                <w:sz w:val="16"/>
                <w:szCs w:val="16"/>
                <w:lang w:val="en-US"/>
              </w:rPr>
              <w:t>s</w:t>
            </w:r>
            <w:r>
              <w:rPr>
                <w:b/>
                <w:sz w:val="16"/>
                <w:szCs w:val="16"/>
                <w:lang w:val="en-US"/>
              </w:rPr>
              <w:t xml:space="preserve"> level</w:t>
            </w:r>
            <w:r w:rsidRPr="00EE69F1">
              <w:rPr>
                <w:sz w:val="16"/>
                <w:szCs w:val="16"/>
                <w:lang w:val="en-US"/>
              </w:rPr>
              <w:t>)</w:t>
            </w:r>
          </w:p>
          <w:p w:rsidR="00F079AF" w:rsidRPr="00DE6C92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B13BCF" w:rsidRPr="003850E1" w:rsidRDefault="00B13BC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- Same as </w:t>
            </w:r>
            <w:r>
              <w:rPr>
                <w:sz w:val="16"/>
                <w:szCs w:val="16"/>
                <w:lang w:val="en-US"/>
              </w:rPr>
              <w:t>Medium</w:t>
            </w:r>
          </w:p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F079AF" w:rsidRPr="00A845E3" w:rsidTr="00845CA7">
        <w:tc>
          <w:tcPr>
            <w:tcW w:w="2340" w:type="dxa"/>
            <w:vMerge/>
            <w:shd w:val="clear" w:color="auto" w:fill="FFFFFF" w:themeFill="background1"/>
          </w:tcPr>
          <w:p w:rsidR="00F079AF" w:rsidRPr="00A845E3" w:rsidRDefault="00F079AF" w:rsidP="00F079AF">
            <w:pPr>
              <w:ind w:left="-56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Example</w:t>
            </w:r>
          </w:p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- </w:t>
            </w:r>
            <w:ins w:id="46" w:author="DUC" w:date="2020-10-07T14:23:00Z">
              <w:r w:rsidR="00C33901" w:rsidRPr="00C33901">
                <w:rPr>
                  <w:sz w:val="16"/>
                  <w:szCs w:val="16"/>
                  <w:lang w:val="en-US"/>
                </w:rPr>
                <w:t>In a simple case, the GCS and autopilot communicate together via a pair of radio modules. The confidentiality of data is protected based on the encryption algorithm and frequency hopping mechanics provided by this module.</w:t>
              </w:r>
            </w:ins>
            <w:del w:id="47" w:author="DUC" w:date="2020-10-07T14:23:00Z">
              <w:r w:rsidRPr="00A845E3" w:rsidDel="00C33901">
                <w:rPr>
                  <w:sz w:val="16"/>
                  <w:szCs w:val="16"/>
                  <w:lang w:val="en-US"/>
                </w:rPr>
                <w:delText>In simple case, the GCS and autopilot communicate together via a pair of radio modules. The confidentiality of data is protected based on encryption algorithm and frequency hopping mechanics</w:delText>
              </w:r>
              <w:r w:rsidR="00080A93" w:rsidRPr="00A845E3" w:rsidDel="00C33901">
                <w:rPr>
                  <w:sz w:val="16"/>
                  <w:szCs w:val="16"/>
                  <w:lang w:val="en-US"/>
                </w:rPr>
                <w:delText xml:space="preserve"> provide</w:delText>
              </w:r>
              <w:r w:rsidR="00256F2D" w:rsidDel="00C33901">
                <w:rPr>
                  <w:sz w:val="16"/>
                  <w:szCs w:val="16"/>
                  <w:lang w:val="en-US"/>
                </w:rPr>
                <w:delText>d</w:delText>
              </w:r>
              <w:r w:rsidR="00080A93" w:rsidRPr="00A845E3" w:rsidDel="00C33901">
                <w:rPr>
                  <w:sz w:val="16"/>
                  <w:szCs w:val="16"/>
                  <w:lang w:val="en-US"/>
                </w:rPr>
                <w:delText xml:space="preserve"> by this module</w:delText>
              </w:r>
              <w:r w:rsidRPr="00A845E3" w:rsidDel="00C33901">
                <w:rPr>
                  <w:sz w:val="16"/>
                  <w:szCs w:val="16"/>
                  <w:lang w:val="en-US"/>
                </w:rPr>
                <w:delText xml:space="preserve">. </w:delText>
              </w:r>
            </w:del>
          </w:p>
        </w:tc>
        <w:tc>
          <w:tcPr>
            <w:tcW w:w="3420" w:type="dxa"/>
            <w:shd w:val="clear" w:color="auto" w:fill="FFFFFF" w:themeFill="background1"/>
          </w:tcPr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Example</w:t>
            </w:r>
          </w:p>
          <w:p w:rsidR="00F079AF" w:rsidRPr="00A845E3" w:rsidDel="00545BF3" w:rsidRDefault="00F079AF" w:rsidP="00845CA7">
            <w:pPr>
              <w:ind w:firstLine="0"/>
              <w:jc w:val="left"/>
              <w:rPr>
                <w:del w:id="48" w:author="DUC" w:date="2020-10-07T14:23:00Z"/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>-</w:t>
            </w:r>
            <w:del w:id="49" w:author="DUC" w:date="2020-10-07T14:23:00Z">
              <w:r w:rsidRPr="00A845E3" w:rsidDel="00545BF3">
                <w:rPr>
                  <w:sz w:val="16"/>
                  <w:szCs w:val="16"/>
                  <w:lang w:val="en-US"/>
                </w:rPr>
                <w:delText xml:space="preserve"> </w:delText>
              </w:r>
            </w:del>
            <w:ins w:id="50" w:author="DUC" w:date="2020-10-07T14:23:00Z">
              <w:r w:rsidR="00545BF3" w:rsidRPr="00545BF3">
                <w:rPr>
                  <w:sz w:val="16"/>
                  <w:szCs w:val="16"/>
                  <w:lang w:val="en-US"/>
                </w:rPr>
                <w:t xml:space="preserve"> The GCS software and the autopilot software have their mechanics to protect the confidentiality of the message transmitted between them.</w:t>
              </w:r>
            </w:ins>
            <w:del w:id="51" w:author="DUC" w:date="2020-10-07T14:23:00Z">
              <w:r w:rsidRPr="00A845E3" w:rsidDel="00545BF3">
                <w:rPr>
                  <w:sz w:val="16"/>
                  <w:szCs w:val="16"/>
                  <w:lang w:val="en-US"/>
                </w:rPr>
                <w:delText>The GCS software and the autopilot software have their own mechanic</w:delText>
              </w:r>
              <w:r w:rsidR="00080A93" w:rsidRPr="00A845E3" w:rsidDel="00545BF3">
                <w:rPr>
                  <w:sz w:val="16"/>
                  <w:szCs w:val="16"/>
                  <w:lang w:val="en-US"/>
                </w:rPr>
                <w:delText>s</w:delText>
              </w:r>
              <w:r w:rsidRPr="00A845E3" w:rsidDel="00545BF3">
                <w:rPr>
                  <w:sz w:val="16"/>
                  <w:szCs w:val="16"/>
                  <w:lang w:val="en-US"/>
                </w:rPr>
                <w:delText xml:space="preserve"> to protect the confidentiality of message transmitted between them.</w:delText>
              </w:r>
            </w:del>
          </w:p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FFFFFF" w:themeFill="background1"/>
          </w:tcPr>
          <w:p w:rsidR="00F079AF" w:rsidRPr="00537482" w:rsidRDefault="00F079AF" w:rsidP="00845CA7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F079AF" w:rsidRPr="00A845E3" w:rsidTr="004F3006">
        <w:tc>
          <w:tcPr>
            <w:tcW w:w="2340" w:type="dxa"/>
            <w:vMerge w:val="restart"/>
            <w:shd w:val="clear" w:color="auto" w:fill="FFFFFF" w:themeFill="background1"/>
          </w:tcPr>
          <w:p w:rsidR="00E66321" w:rsidRPr="00CD5BF9" w:rsidRDefault="00E66321" w:rsidP="00E66321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t>OCSO #</w:t>
            </w:r>
            <w:r w:rsidR="00EF587F">
              <w:rPr>
                <w:b/>
                <w:sz w:val="16"/>
                <w:szCs w:val="16"/>
                <w:lang w:val="en-US"/>
              </w:rPr>
              <w:t>9</w:t>
            </w:r>
            <w:r w:rsidR="00A24DB0" w:rsidRPr="00CD5BF9">
              <w:rPr>
                <w:b/>
                <w:sz w:val="16"/>
                <w:szCs w:val="16"/>
                <w:lang w:val="en-US"/>
              </w:rPr>
              <w:t>_ Communication</w:t>
            </w:r>
          </w:p>
          <w:p w:rsidR="006D2908" w:rsidRPr="008065E1" w:rsidRDefault="006D2908" w:rsidP="006D2908">
            <w:pPr>
              <w:ind w:left="-56" w:firstLine="0"/>
              <w:rPr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 xml:space="preserve">Prevent a non-authorized entity from modifying the data/information within the </w:t>
            </w:r>
            <w:r w:rsidRPr="008065E1">
              <w:rPr>
                <w:sz w:val="16"/>
                <w:szCs w:val="16"/>
                <w:lang w:val="en-US"/>
              </w:rPr>
              <w:lastRenderedPageBreak/>
              <w:t xml:space="preserve">communication between the GCS and </w:t>
            </w:r>
            <w:r w:rsidR="001E6203">
              <w:rPr>
                <w:sz w:val="16"/>
                <w:szCs w:val="16"/>
                <w:lang w:val="en-US"/>
              </w:rPr>
              <w:t>the aircraft</w:t>
            </w:r>
          </w:p>
          <w:p w:rsidR="00B62807" w:rsidRPr="00DE6C92" w:rsidRDefault="00B62807" w:rsidP="00B62807">
            <w:pPr>
              <w:ind w:firstLine="0"/>
              <w:rPr>
                <w:sz w:val="16"/>
                <w:szCs w:val="16"/>
                <w:lang w:val="en-US"/>
              </w:rPr>
            </w:pPr>
            <w:r w:rsidRPr="00DE6C92">
              <w:rPr>
                <w:sz w:val="16"/>
                <w:szCs w:val="16"/>
                <w:lang w:val="en-US"/>
              </w:rPr>
              <w:t xml:space="preserve">Keyword: </w:t>
            </w:r>
            <w:r w:rsidRPr="00DE6C92">
              <w:rPr>
                <w:b/>
                <w:sz w:val="16"/>
                <w:szCs w:val="16"/>
                <w:lang w:val="en-US"/>
              </w:rPr>
              <w:t>Integrity</w:t>
            </w:r>
          </w:p>
          <w:p w:rsidR="006C076B" w:rsidRPr="0035784E" w:rsidRDefault="006C076B" w:rsidP="006671DC">
            <w:pPr>
              <w:ind w:left="-56" w:firstLine="0"/>
              <w:rPr>
                <w:color w:val="FF0000"/>
                <w:sz w:val="16"/>
                <w:szCs w:val="16"/>
                <w:lang w:val="en-US"/>
              </w:rPr>
            </w:pPr>
          </w:p>
          <w:p w:rsidR="00F079AF" w:rsidRPr="00845CA7" w:rsidRDefault="006C076B" w:rsidP="00CA5984">
            <w:pPr>
              <w:ind w:left="-56" w:firstLine="0"/>
              <w:rPr>
                <w:i/>
                <w:sz w:val="16"/>
                <w:szCs w:val="16"/>
                <w:lang w:val="en-US"/>
              </w:rPr>
              <w:pPrChange w:id="52" w:author="DUC" w:date="2020-10-07T14:25:00Z">
                <w:pPr>
                  <w:ind w:left="-56" w:firstLine="0"/>
                </w:pPr>
              </w:pPrChange>
            </w:pPr>
            <w:r w:rsidRPr="00845CA7">
              <w:rPr>
                <w:i/>
                <w:sz w:val="16"/>
                <w:szCs w:val="16"/>
                <w:lang w:val="en-US"/>
              </w:rPr>
              <w:t>Note: It’s to</w:t>
            </w:r>
            <w:ins w:id="53" w:author="DUC" w:date="2020-10-07T14:25:00Z">
              <w:r w:rsidR="00A91928">
                <w:rPr>
                  <w:i/>
                  <w:sz w:val="16"/>
                  <w:szCs w:val="16"/>
                  <w:lang w:val="en-US"/>
                </w:rPr>
                <w:t xml:space="preserve"> en</w:t>
              </w:r>
            </w:ins>
            <w:del w:id="54" w:author="DUC" w:date="2020-10-07T14:25:00Z">
              <w:r w:rsidRPr="00845CA7" w:rsidDel="00A91928">
                <w:rPr>
                  <w:i/>
                  <w:sz w:val="16"/>
                  <w:szCs w:val="16"/>
                  <w:lang w:val="en-US"/>
                </w:rPr>
                <w:delText xml:space="preserve"> make </w:delText>
              </w:r>
            </w:del>
            <w:r w:rsidRPr="00845CA7">
              <w:rPr>
                <w:i/>
                <w:sz w:val="16"/>
                <w:szCs w:val="16"/>
                <w:lang w:val="en-US"/>
              </w:rPr>
              <w:t>sure that the data have not been modified in term</w:t>
            </w:r>
            <w:ins w:id="55" w:author="DUC" w:date="2020-10-07T14:24:00Z">
              <w:r w:rsidR="00CA5984">
                <w:rPr>
                  <w:i/>
                  <w:sz w:val="16"/>
                  <w:szCs w:val="16"/>
                  <w:lang w:val="en-US"/>
                </w:rPr>
                <w:t>s</w:t>
              </w:r>
            </w:ins>
            <w:r w:rsidRPr="00845CA7">
              <w:rPr>
                <w:i/>
                <w:sz w:val="16"/>
                <w:szCs w:val="16"/>
                <w:lang w:val="en-US"/>
              </w:rPr>
              <w:t xml:space="preserve"> of content, time (prevent replay attack), </w:t>
            </w:r>
            <w:del w:id="56" w:author="DUC" w:date="2020-10-07T14:25:00Z">
              <w:r w:rsidRPr="00845CA7" w:rsidDel="00CA5984">
                <w:rPr>
                  <w:i/>
                  <w:sz w:val="16"/>
                  <w:szCs w:val="16"/>
                  <w:lang w:val="en-US"/>
                </w:rPr>
                <w:delText xml:space="preserve">original </w:delText>
              </w:r>
              <w:r w:rsidRPr="00845CA7" w:rsidDel="00FD2C00">
                <w:rPr>
                  <w:i/>
                  <w:sz w:val="16"/>
                  <w:szCs w:val="16"/>
                  <w:lang w:val="en-US"/>
                </w:rPr>
                <w:delText>so</w:delText>
              </w:r>
              <w:r w:rsidRPr="00EE69F1" w:rsidDel="00FD2C00">
                <w:rPr>
                  <w:i/>
                  <w:sz w:val="16"/>
                  <w:szCs w:val="16"/>
                  <w:lang w:val="en-US"/>
                </w:rPr>
                <w:delText>urce</w:delText>
              </w:r>
            </w:del>
            <w:ins w:id="57" w:author="DUC" w:date="2020-10-07T14:25:00Z">
              <w:r w:rsidR="00FD2C00">
                <w:rPr>
                  <w:i/>
                  <w:sz w:val="16"/>
                  <w:szCs w:val="16"/>
                  <w:lang w:val="en-US"/>
                </w:rPr>
                <w:t xml:space="preserve">and </w:t>
              </w:r>
              <w:r w:rsidR="00FD2C00" w:rsidRPr="00845CA7">
                <w:rPr>
                  <w:i/>
                  <w:sz w:val="16"/>
                  <w:szCs w:val="16"/>
                  <w:lang w:val="en-US"/>
                </w:rPr>
                <w:t>source</w:t>
              </w:r>
            </w:ins>
            <w:r w:rsidRPr="00EE69F1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2880" w:type="dxa"/>
            <w:shd w:val="clear" w:color="auto" w:fill="A6A6A6" w:themeFill="background1" w:themeFillShade="A6"/>
          </w:tcPr>
          <w:p w:rsidR="006C076B" w:rsidRPr="00EE69F1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EE69F1">
              <w:rPr>
                <w:sz w:val="16"/>
                <w:szCs w:val="16"/>
                <w:lang w:val="en-US"/>
              </w:rPr>
              <w:lastRenderedPageBreak/>
              <w:t>- Define mechanics</w:t>
            </w:r>
            <w:r w:rsidR="009231B8">
              <w:rPr>
                <w:sz w:val="16"/>
                <w:szCs w:val="16"/>
                <w:lang w:val="en-US"/>
              </w:rPr>
              <w:t xml:space="preserve"> </w:t>
            </w:r>
            <w:r w:rsidR="0098312F">
              <w:rPr>
                <w:sz w:val="16"/>
                <w:szCs w:val="16"/>
                <w:lang w:val="en-US"/>
              </w:rPr>
              <w:t xml:space="preserve">to </w:t>
            </w:r>
            <w:r w:rsidR="0098312F" w:rsidRPr="00EE69F1">
              <w:rPr>
                <w:sz w:val="16"/>
                <w:szCs w:val="16"/>
                <w:lang w:val="en-US"/>
              </w:rPr>
              <w:t>ensure</w:t>
            </w:r>
            <w:r w:rsidRPr="00EE69F1">
              <w:rPr>
                <w:sz w:val="16"/>
                <w:szCs w:val="16"/>
                <w:lang w:val="en-US"/>
              </w:rPr>
              <w:t xml:space="preserve"> the integrity of each data pac</w:t>
            </w:r>
            <w:r w:rsidR="00397457" w:rsidRPr="00EE69F1">
              <w:rPr>
                <w:sz w:val="16"/>
                <w:szCs w:val="16"/>
                <w:lang w:val="en-US"/>
              </w:rPr>
              <w:t xml:space="preserve">ket/message transmitted </w:t>
            </w:r>
            <w:r w:rsidR="006C076B" w:rsidRPr="00EE69F1">
              <w:rPr>
                <w:sz w:val="16"/>
                <w:szCs w:val="16"/>
                <w:lang w:val="en-US"/>
              </w:rPr>
              <w:t xml:space="preserve">via </w:t>
            </w:r>
            <w:r w:rsidR="006C076B" w:rsidRPr="00845CA7">
              <w:rPr>
                <w:b/>
                <w:sz w:val="16"/>
                <w:szCs w:val="16"/>
                <w:lang w:val="en-US"/>
              </w:rPr>
              <w:t>communication</w:t>
            </w:r>
            <w:r w:rsidRPr="00EE69F1">
              <w:rPr>
                <w:sz w:val="16"/>
                <w:szCs w:val="16"/>
                <w:lang w:val="en-US"/>
              </w:rPr>
              <w:t xml:space="preserve"> </w:t>
            </w:r>
            <w:r w:rsidR="000B7AF7" w:rsidRPr="000B7AF7">
              <w:rPr>
                <w:b/>
                <w:sz w:val="16"/>
                <w:szCs w:val="16"/>
                <w:lang w:val="en-US"/>
              </w:rPr>
              <w:t>equipment</w:t>
            </w:r>
            <w:r w:rsidRPr="00EE69F1">
              <w:rPr>
                <w:sz w:val="16"/>
                <w:szCs w:val="16"/>
                <w:lang w:val="en-US"/>
              </w:rPr>
              <w:t>.</w:t>
            </w:r>
            <w:r w:rsidR="004A4E95" w:rsidRPr="00EE69F1">
              <w:rPr>
                <w:sz w:val="16"/>
                <w:szCs w:val="16"/>
                <w:lang w:val="en-US"/>
              </w:rPr>
              <w:t xml:space="preserve"> </w:t>
            </w:r>
          </w:p>
          <w:p w:rsidR="006C076B" w:rsidRPr="008065E1" w:rsidRDefault="006C076B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20" w:type="dxa"/>
            <w:shd w:val="clear" w:color="auto" w:fill="A6A6A6" w:themeFill="background1" w:themeFillShade="A6"/>
          </w:tcPr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lastRenderedPageBreak/>
              <w:t>Same as Low</w:t>
            </w:r>
          </w:p>
          <w:p w:rsidR="006C076B" w:rsidRPr="00A845E3" w:rsidRDefault="006C076B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>Additionally</w:t>
            </w:r>
          </w:p>
          <w:p w:rsidR="006C076B" w:rsidRPr="00A845E3" w:rsidRDefault="006C076B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- Define mechanics to ensure the </w:t>
            </w:r>
            <w:r w:rsidR="00A54B4C" w:rsidRPr="00EE69F1">
              <w:rPr>
                <w:sz w:val="16"/>
                <w:szCs w:val="16"/>
                <w:lang w:val="en-US"/>
              </w:rPr>
              <w:t xml:space="preserve">integrity </w:t>
            </w:r>
            <w:r w:rsidRPr="008065E1">
              <w:rPr>
                <w:sz w:val="16"/>
                <w:szCs w:val="16"/>
                <w:lang w:val="en-US"/>
              </w:rPr>
              <w:t>of each message transmitted betw</w:t>
            </w:r>
            <w:r w:rsidRPr="00DE6C92">
              <w:rPr>
                <w:sz w:val="16"/>
                <w:szCs w:val="16"/>
                <w:lang w:val="en-US"/>
              </w:rPr>
              <w:t xml:space="preserve">een the GCS software </w:t>
            </w:r>
            <w:r w:rsidRPr="00DE6C92">
              <w:rPr>
                <w:sz w:val="16"/>
                <w:szCs w:val="16"/>
                <w:lang w:val="en-US"/>
              </w:rPr>
              <w:lastRenderedPageBreak/>
              <w:t>and the autopilot software. (</w:t>
            </w:r>
            <w:r w:rsidRPr="0035784E">
              <w:rPr>
                <w:b/>
                <w:sz w:val="16"/>
                <w:szCs w:val="16"/>
                <w:lang w:val="en-US"/>
              </w:rPr>
              <w:t>communication between applications</w:t>
            </w:r>
            <w:r w:rsidRPr="00A845E3">
              <w:rPr>
                <w:sz w:val="16"/>
                <w:szCs w:val="16"/>
                <w:lang w:val="en-US"/>
              </w:rPr>
              <w:t>)</w:t>
            </w:r>
          </w:p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A54B4C" w:rsidRPr="003850E1" w:rsidRDefault="00A54B4C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lastRenderedPageBreak/>
              <w:t xml:space="preserve">- Same as </w:t>
            </w:r>
            <w:r>
              <w:rPr>
                <w:sz w:val="16"/>
                <w:szCs w:val="16"/>
                <w:lang w:val="en-US"/>
              </w:rPr>
              <w:t>Medium</w:t>
            </w:r>
          </w:p>
          <w:p w:rsidR="00F079AF" w:rsidRPr="008065E1" w:rsidRDefault="00F079AF" w:rsidP="00845CA7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F079AF" w:rsidRPr="00A845E3" w:rsidTr="00845CA7">
        <w:tc>
          <w:tcPr>
            <w:tcW w:w="2340" w:type="dxa"/>
            <w:vMerge/>
            <w:shd w:val="clear" w:color="auto" w:fill="FFFFFF" w:themeFill="background1"/>
          </w:tcPr>
          <w:p w:rsidR="00F079AF" w:rsidRPr="00A845E3" w:rsidRDefault="00F079AF" w:rsidP="00F079AF">
            <w:pPr>
              <w:ind w:left="-56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Example</w:t>
            </w:r>
          </w:p>
          <w:p w:rsidR="00F079AF" w:rsidRPr="008065E1" w:rsidRDefault="009A705F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>- In</w:t>
            </w:r>
            <w:ins w:id="58" w:author="DUC" w:date="2020-10-07T14:27:00Z">
              <w:r w:rsidR="005E3AF5">
                <w:rPr>
                  <w:sz w:val="16"/>
                  <w:szCs w:val="16"/>
                  <w:lang w:val="en-US"/>
                </w:rPr>
                <w:t xml:space="preserve"> a</w:t>
              </w:r>
            </w:ins>
            <w:r w:rsidRPr="00A845E3">
              <w:rPr>
                <w:sz w:val="16"/>
                <w:szCs w:val="16"/>
                <w:lang w:val="en-US"/>
              </w:rPr>
              <w:t xml:space="preserve"> simple case, the GCS and autopilot communicate together via a pair of radio modules. The integrity of data is protected based on </w:t>
            </w:r>
            <w:ins w:id="59" w:author="DUC" w:date="2020-10-07T14:27:00Z">
              <w:r w:rsidR="00E14799">
                <w:rPr>
                  <w:sz w:val="16"/>
                  <w:szCs w:val="16"/>
                  <w:lang w:val="en-US"/>
                </w:rPr>
                <w:t xml:space="preserve">the </w:t>
              </w:r>
            </w:ins>
            <w:r w:rsidRPr="00A845E3">
              <w:rPr>
                <w:sz w:val="16"/>
                <w:szCs w:val="16"/>
                <w:lang w:val="en-US"/>
              </w:rPr>
              <w:t>encryption algorithm</w:t>
            </w:r>
            <w:r w:rsidR="006C28CB">
              <w:rPr>
                <w:sz w:val="16"/>
                <w:szCs w:val="16"/>
                <w:lang w:val="en-US"/>
              </w:rPr>
              <w:t xml:space="preserve"> provided</w:t>
            </w:r>
            <w:r w:rsidRPr="00A845E3">
              <w:rPr>
                <w:sz w:val="16"/>
                <w:szCs w:val="16"/>
                <w:lang w:val="en-US"/>
              </w:rPr>
              <w:t xml:space="preserve"> by this module.</w:t>
            </w:r>
          </w:p>
        </w:tc>
        <w:tc>
          <w:tcPr>
            <w:tcW w:w="3420" w:type="dxa"/>
            <w:shd w:val="clear" w:color="auto" w:fill="FFFFFF" w:themeFill="background1"/>
          </w:tcPr>
          <w:p w:rsidR="00F079AF" w:rsidRPr="00DE6C92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DE6C92">
              <w:rPr>
                <w:b/>
                <w:sz w:val="16"/>
                <w:szCs w:val="16"/>
                <w:lang w:val="en-US"/>
              </w:rPr>
              <w:t>Example</w:t>
            </w:r>
          </w:p>
          <w:p w:rsidR="00F079AF" w:rsidRPr="00845CA7" w:rsidRDefault="009A705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5784E">
              <w:rPr>
                <w:sz w:val="16"/>
                <w:szCs w:val="16"/>
                <w:lang w:val="en-US"/>
              </w:rPr>
              <w:t xml:space="preserve">- </w:t>
            </w:r>
            <w:ins w:id="60" w:author="DUC" w:date="2020-10-07T14:28:00Z">
              <w:r w:rsidR="00C80235" w:rsidRPr="00C80235">
                <w:rPr>
                  <w:sz w:val="16"/>
                  <w:szCs w:val="16"/>
                  <w:lang w:val="en-US"/>
                </w:rPr>
                <w:t xml:space="preserve"> The GCS software and the autopilot software have their mechanics to protect the confidentiality of messages transmitted between them.</w:t>
              </w:r>
            </w:ins>
            <w:del w:id="61" w:author="DUC" w:date="2020-10-07T14:28:00Z">
              <w:r w:rsidRPr="0035784E" w:rsidDel="00C80235">
                <w:rPr>
                  <w:sz w:val="16"/>
                  <w:szCs w:val="16"/>
                  <w:lang w:val="en-US"/>
                </w:rPr>
                <w:delText>The GCS software and the autopilot software have their own mechanics to protect the confidentiality of message transmitted between them.</w:delText>
              </w:r>
            </w:del>
          </w:p>
        </w:tc>
        <w:tc>
          <w:tcPr>
            <w:tcW w:w="3150" w:type="dxa"/>
            <w:shd w:val="clear" w:color="auto" w:fill="FFFFFF" w:themeFill="background1"/>
          </w:tcPr>
          <w:p w:rsidR="00F079AF" w:rsidRPr="00537482" w:rsidRDefault="00F079AF" w:rsidP="00845CA7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F079AF" w:rsidRPr="00A845E3" w:rsidTr="004F3006">
        <w:tc>
          <w:tcPr>
            <w:tcW w:w="2340" w:type="dxa"/>
            <w:vMerge w:val="restart"/>
            <w:shd w:val="clear" w:color="auto" w:fill="FFFFFF" w:themeFill="background1"/>
          </w:tcPr>
          <w:p w:rsidR="00E66321" w:rsidRPr="00CD5BF9" w:rsidRDefault="00E66321" w:rsidP="00E66321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t>OCSO #1</w:t>
            </w:r>
            <w:r w:rsidR="00EF587F">
              <w:rPr>
                <w:b/>
                <w:sz w:val="16"/>
                <w:szCs w:val="16"/>
                <w:lang w:val="en-US"/>
              </w:rPr>
              <w:t>0</w:t>
            </w:r>
            <w:r w:rsidR="00A24DB0" w:rsidRPr="00CD5BF9">
              <w:rPr>
                <w:b/>
                <w:sz w:val="16"/>
                <w:szCs w:val="16"/>
                <w:lang w:val="en-US"/>
              </w:rPr>
              <w:t>_ Communication</w:t>
            </w:r>
          </w:p>
          <w:p w:rsidR="00F079AF" w:rsidRPr="0035784E" w:rsidRDefault="00F120DA" w:rsidP="00F079AF">
            <w:pPr>
              <w:ind w:firstLine="0"/>
              <w:rPr>
                <w:sz w:val="16"/>
                <w:szCs w:val="16"/>
                <w:lang w:val="en-US"/>
              </w:rPr>
            </w:pPr>
            <w:r w:rsidRPr="008065E1">
              <w:rPr>
                <w:b/>
                <w:sz w:val="16"/>
                <w:szCs w:val="16"/>
                <w:lang w:val="en-US"/>
              </w:rPr>
              <w:t xml:space="preserve">Detect  abnormalities </w:t>
            </w:r>
            <w:r w:rsidRPr="008065E1">
              <w:rPr>
                <w:sz w:val="16"/>
                <w:szCs w:val="16"/>
                <w:lang w:val="en-US"/>
              </w:rPr>
              <w:t xml:space="preserve"> in the </w:t>
            </w:r>
            <w:r w:rsidR="00F079AF" w:rsidRPr="00A845E3">
              <w:rPr>
                <w:sz w:val="16"/>
                <w:szCs w:val="16"/>
                <w:lang w:val="en-US"/>
              </w:rPr>
              <w:t>communication</w:t>
            </w:r>
            <w:r w:rsidRPr="00A845E3">
              <w:rPr>
                <w:sz w:val="16"/>
                <w:szCs w:val="16"/>
                <w:lang w:val="en-US"/>
              </w:rPr>
              <w:t xml:space="preserve"> channels between the GCS and the </w:t>
            </w:r>
            <w:r w:rsidR="001E6203">
              <w:rPr>
                <w:sz w:val="16"/>
                <w:szCs w:val="16"/>
                <w:lang w:val="en-US"/>
              </w:rPr>
              <w:t>aircraft</w:t>
            </w:r>
            <w:r w:rsidR="001E6203" w:rsidRPr="008065E1" w:rsidDel="00F120DA">
              <w:rPr>
                <w:sz w:val="16"/>
                <w:szCs w:val="16"/>
                <w:lang w:val="en-US"/>
              </w:rPr>
              <w:t xml:space="preserve"> </w:t>
            </w:r>
            <w:r w:rsidR="00166927" w:rsidRPr="008065E1">
              <w:rPr>
                <w:sz w:val="16"/>
                <w:szCs w:val="16"/>
                <w:lang w:val="en-US"/>
              </w:rPr>
              <w:t>during the operation</w:t>
            </w:r>
            <w:r w:rsidR="00166927" w:rsidRPr="00DE6C92">
              <w:rPr>
                <w:sz w:val="16"/>
                <w:szCs w:val="16"/>
                <w:lang w:val="en-US"/>
              </w:rPr>
              <w:t xml:space="preserve"> </w:t>
            </w:r>
          </w:p>
          <w:p w:rsidR="00B62807" w:rsidRPr="00EE69F1" w:rsidRDefault="00B62807" w:rsidP="00B62807">
            <w:pPr>
              <w:ind w:firstLine="0"/>
              <w:rPr>
                <w:sz w:val="16"/>
                <w:szCs w:val="16"/>
                <w:lang w:val="en-US"/>
              </w:rPr>
            </w:pPr>
            <w:r w:rsidRPr="0035784E">
              <w:rPr>
                <w:sz w:val="16"/>
                <w:szCs w:val="16"/>
                <w:lang w:val="en-US"/>
              </w:rPr>
              <w:t xml:space="preserve">Keyword: </w:t>
            </w:r>
            <w:r w:rsidRPr="00845CA7">
              <w:rPr>
                <w:b/>
                <w:sz w:val="16"/>
                <w:szCs w:val="16"/>
                <w:lang w:val="en-US"/>
              </w:rPr>
              <w:t>abnormality detection</w:t>
            </w:r>
          </w:p>
          <w:p w:rsidR="00B62807" w:rsidRPr="008065E1" w:rsidRDefault="00B62807" w:rsidP="00F079AF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79AF" w:rsidRPr="00DE6C92" w:rsidRDefault="00F079AF" w:rsidP="00F079AF">
            <w:pPr>
              <w:ind w:left="-56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  <w:shd w:val="clear" w:color="auto" w:fill="A6A6A6" w:themeFill="background1" w:themeFillShade="A6"/>
          </w:tcPr>
          <w:p w:rsidR="00F079AF" w:rsidRPr="00A845E3" w:rsidRDefault="00CE73A0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DE6C92">
              <w:rPr>
                <w:sz w:val="16"/>
                <w:szCs w:val="16"/>
                <w:lang w:val="en-US"/>
              </w:rPr>
              <w:t>-</w:t>
            </w:r>
            <w:del w:id="62" w:author="DUC" w:date="2020-10-07T14:28:00Z">
              <w:r w:rsidRPr="00DE6C92" w:rsidDel="00CF5159">
                <w:rPr>
                  <w:sz w:val="16"/>
                  <w:szCs w:val="16"/>
                  <w:lang w:val="en-US"/>
                </w:rPr>
                <w:delText xml:space="preserve"> </w:delText>
              </w:r>
            </w:del>
            <w:ins w:id="63" w:author="DUC" w:date="2020-10-07T14:28:00Z">
              <w:r w:rsidR="00CF5159" w:rsidRPr="00CF5159">
                <w:rPr>
                  <w:sz w:val="16"/>
                  <w:szCs w:val="16"/>
                  <w:lang w:val="en-US"/>
                </w:rPr>
                <w:t xml:space="preserve"> Define parameters used to measure the performance of communication channels.</w:t>
              </w:r>
            </w:ins>
            <w:del w:id="64" w:author="DUC" w:date="2020-10-07T14:28:00Z">
              <w:r w:rsidR="00F079AF" w:rsidRPr="0035784E" w:rsidDel="00CF5159">
                <w:rPr>
                  <w:sz w:val="16"/>
                  <w:szCs w:val="16"/>
                  <w:lang w:val="en-US"/>
                </w:rPr>
                <w:delText xml:space="preserve">Define parameters used to measuring the </w:delText>
              </w:r>
              <w:r w:rsidR="00F120DA" w:rsidRPr="00A845E3" w:rsidDel="00CF5159">
                <w:rPr>
                  <w:sz w:val="16"/>
                  <w:szCs w:val="16"/>
                  <w:lang w:val="en-US"/>
                </w:rPr>
                <w:delText xml:space="preserve">performance </w:delText>
              </w:r>
              <w:r w:rsidR="00F079AF" w:rsidRPr="00A845E3" w:rsidDel="00CF5159">
                <w:rPr>
                  <w:sz w:val="16"/>
                  <w:szCs w:val="16"/>
                  <w:lang w:val="en-US"/>
                </w:rPr>
                <w:delText>of communication channel</w:delText>
              </w:r>
              <w:r w:rsidR="00F120DA" w:rsidRPr="00A845E3" w:rsidDel="00CF5159">
                <w:rPr>
                  <w:sz w:val="16"/>
                  <w:szCs w:val="16"/>
                  <w:lang w:val="en-US"/>
                </w:rPr>
                <w:delText>s</w:delText>
              </w:r>
              <w:r w:rsidR="00F079AF" w:rsidRPr="00A845E3" w:rsidDel="00CF5159">
                <w:rPr>
                  <w:sz w:val="16"/>
                  <w:szCs w:val="16"/>
                  <w:lang w:val="en-US"/>
                </w:rPr>
                <w:delText xml:space="preserve">. </w:delText>
              </w:r>
            </w:del>
          </w:p>
          <w:p w:rsidR="0058774B" w:rsidRPr="00A845E3" w:rsidRDefault="0058774B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del w:id="65" w:author="DUC" w:date="2020-10-07T14:29:00Z">
              <w:r w:rsidRPr="00A845E3" w:rsidDel="00CF5159">
                <w:rPr>
                  <w:sz w:val="16"/>
                  <w:szCs w:val="16"/>
                  <w:lang w:val="en-US"/>
                </w:rPr>
                <w:delText xml:space="preserve">  </w:delText>
              </w:r>
            </w:del>
            <w:r w:rsidRPr="00A845E3">
              <w:rPr>
                <w:sz w:val="16"/>
                <w:szCs w:val="16"/>
                <w:lang w:val="en-US"/>
              </w:rPr>
              <w:t>- The GCS display</w:t>
            </w:r>
            <w:r w:rsidR="003E56AB">
              <w:rPr>
                <w:sz w:val="16"/>
                <w:szCs w:val="16"/>
                <w:lang w:val="en-US"/>
              </w:rPr>
              <w:t>s</w:t>
            </w:r>
            <w:r w:rsidRPr="00A845E3">
              <w:rPr>
                <w:sz w:val="16"/>
                <w:szCs w:val="16"/>
                <w:lang w:val="en-US"/>
              </w:rPr>
              <w:t xml:space="preserve"> the defined parameter</w:t>
            </w:r>
            <w:r w:rsidR="00465558" w:rsidRPr="00A845E3">
              <w:rPr>
                <w:sz w:val="16"/>
                <w:szCs w:val="16"/>
                <w:lang w:val="en-US"/>
              </w:rPr>
              <w:t>s</w:t>
            </w:r>
          </w:p>
          <w:p w:rsidR="00F079AF" w:rsidRPr="008065E1" w:rsidDel="00CF5159" w:rsidRDefault="00CF5159" w:rsidP="00845CA7">
            <w:pPr>
              <w:ind w:firstLine="0"/>
              <w:jc w:val="left"/>
              <w:rPr>
                <w:del w:id="66" w:author="DUC" w:date="2020-10-07T14:29:00Z"/>
                <w:sz w:val="16"/>
                <w:szCs w:val="16"/>
                <w:lang w:val="en-US"/>
              </w:rPr>
            </w:pPr>
            <w:ins w:id="67" w:author="DUC" w:date="2020-10-07T14:29:00Z">
              <w:r>
                <w:rPr>
                  <w:sz w:val="16"/>
                  <w:szCs w:val="16"/>
                  <w:lang w:val="en-US"/>
                </w:rPr>
                <w:t xml:space="preserve">- </w:t>
              </w:r>
              <w:r w:rsidRPr="00CF5159">
                <w:rPr>
                  <w:sz w:val="16"/>
                  <w:szCs w:val="16"/>
                  <w:lang w:val="en-US"/>
                </w:rPr>
                <w:t>Establish a security instruction that the pilot could use to detect a drop in communication channels' performance by observing communication channels' status.</w:t>
              </w:r>
            </w:ins>
            <w:del w:id="68" w:author="DUC" w:date="2020-10-07T14:29:00Z">
              <w:r w:rsidR="00F079AF" w:rsidRPr="00A845E3" w:rsidDel="00CF5159">
                <w:rPr>
                  <w:sz w:val="16"/>
                  <w:szCs w:val="16"/>
                  <w:lang w:val="en-US"/>
                </w:rPr>
                <w:delText>- Establish a security instruction which the pilot could use to detect a</w:delText>
              </w:r>
              <w:r w:rsidR="00F120DA" w:rsidRPr="00A845E3" w:rsidDel="00CF5159">
                <w:rPr>
                  <w:sz w:val="16"/>
                  <w:szCs w:val="16"/>
                  <w:lang w:val="en-US"/>
                </w:rPr>
                <w:delText xml:space="preserve"> drop of performance of communication channels </w:delText>
              </w:r>
              <w:r w:rsidR="00F079AF" w:rsidRPr="00A845E3" w:rsidDel="00CF5159">
                <w:rPr>
                  <w:sz w:val="16"/>
                  <w:szCs w:val="16"/>
                  <w:lang w:val="en-US"/>
                </w:rPr>
                <w:delText>by observing the status of communication channel</w:delText>
              </w:r>
              <w:r w:rsidR="00B851BD" w:rsidDel="00CF5159">
                <w:rPr>
                  <w:sz w:val="16"/>
                  <w:szCs w:val="16"/>
                  <w:lang w:val="en-US"/>
                </w:rPr>
                <w:delText>s</w:delText>
              </w:r>
              <w:r w:rsidR="00DE6C92" w:rsidDel="00CF5159">
                <w:rPr>
                  <w:sz w:val="16"/>
                  <w:szCs w:val="16"/>
                  <w:lang w:val="en-US"/>
                </w:rPr>
                <w:delText>.</w:delText>
              </w:r>
            </w:del>
          </w:p>
          <w:p w:rsidR="00CF5159" w:rsidRDefault="00CF5159" w:rsidP="00845CA7">
            <w:pPr>
              <w:ind w:firstLine="0"/>
              <w:jc w:val="left"/>
              <w:rPr>
                <w:ins w:id="69" w:author="DUC" w:date="2020-10-07T14:29:00Z"/>
                <w:sz w:val="16"/>
                <w:szCs w:val="16"/>
                <w:lang w:val="en-US"/>
              </w:rPr>
            </w:pPr>
          </w:p>
          <w:p w:rsidR="001D228C" w:rsidRPr="00845CA7" w:rsidRDefault="001D228C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 w:rsidRPr="00DE6C92">
              <w:rPr>
                <w:sz w:val="16"/>
                <w:szCs w:val="16"/>
                <w:lang w:val="en-US"/>
              </w:rPr>
              <w:t xml:space="preserve">At </w:t>
            </w:r>
            <w:ins w:id="70" w:author="DUC" w:date="2020-10-07T14:29:00Z">
              <w:r w:rsidR="009C5B05">
                <w:rPr>
                  <w:sz w:val="16"/>
                  <w:szCs w:val="16"/>
                  <w:lang w:val="en-US"/>
                </w:rPr>
                <w:t xml:space="preserve">a </w:t>
              </w:r>
            </w:ins>
            <w:r w:rsidRPr="00DE6C92">
              <w:rPr>
                <w:sz w:val="16"/>
                <w:szCs w:val="16"/>
                <w:lang w:val="en-US"/>
              </w:rPr>
              <w:t>low level, the abnormalities refer</w:t>
            </w:r>
            <w:del w:id="71" w:author="DUC" w:date="2020-10-07T14:30:00Z">
              <w:r w:rsidRPr="00DE6C92" w:rsidDel="00CA2F9C">
                <w:rPr>
                  <w:sz w:val="16"/>
                  <w:szCs w:val="16"/>
                  <w:lang w:val="en-US"/>
                </w:rPr>
                <w:delText>s</w:delText>
              </w:r>
            </w:del>
            <w:r w:rsidRPr="00DE6C92">
              <w:rPr>
                <w:sz w:val="16"/>
                <w:szCs w:val="16"/>
                <w:lang w:val="en-US"/>
              </w:rPr>
              <w:t xml:space="preserve"> to only the drop </w:t>
            </w:r>
            <w:del w:id="72" w:author="DUC" w:date="2020-10-07T14:30:00Z">
              <w:r w:rsidRPr="00DE6C92" w:rsidDel="00EF69B2">
                <w:rPr>
                  <w:sz w:val="16"/>
                  <w:szCs w:val="16"/>
                  <w:lang w:val="en-US"/>
                </w:rPr>
                <w:delText xml:space="preserve">of </w:delText>
              </w:r>
            </w:del>
            <w:ins w:id="73" w:author="DUC" w:date="2020-10-07T14:30:00Z">
              <w:r w:rsidR="00EF69B2">
                <w:rPr>
                  <w:sz w:val="16"/>
                  <w:szCs w:val="16"/>
                  <w:lang w:val="en-US"/>
                </w:rPr>
                <w:t>in</w:t>
              </w:r>
              <w:r w:rsidR="00EF69B2" w:rsidRPr="00DE6C92">
                <w:rPr>
                  <w:sz w:val="16"/>
                  <w:szCs w:val="16"/>
                  <w:lang w:val="en-US"/>
                </w:rPr>
                <w:t xml:space="preserve"> </w:t>
              </w:r>
            </w:ins>
            <w:r w:rsidRPr="00845CA7">
              <w:rPr>
                <w:b/>
                <w:sz w:val="16"/>
                <w:szCs w:val="16"/>
                <w:lang w:val="en-US"/>
              </w:rPr>
              <w:t>communication performance</w:t>
            </w:r>
            <w:r w:rsidR="00DE6C92">
              <w:rPr>
                <w:b/>
                <w:sz w:val="16"/>
                <w:szCs w:val="16"/>
                <w:lang w:val="en-US"/>
              </w:rPr>
              <w:t>.</w:t>
            </w:r>
          </w:p>
          <w:p w:rsidR="00F079AF" w:rsidRPr="00DE6C92" w:rsidRDefault="006D0FD0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ins w:id="74" w:author="DUC" w:date="2020-10-07T14:30:00Z">
              <w:r w:rsidRPr="006D0FD0">
                <w:rPr>
                  <w:sz w:val="16"/>
                  <w:szCs w:val="16"/>
                  <w:lang w:val="en-US"/>
                </w:rPr>
                <w:t>These activities should align to the OSO #6, which require the operator to identify the communication characteristics</w:t>
              </w:r>
            </w:ins>
            <w:del w:id="75" w:author="DUC" w:date="2020-10-07T14:30:00Z">
              <w:r w:rsidR="0098312F" w:rsidDel="006D0FD0">
                <w:rPr>
                  <w:sz w:val="16"/>
                  <w:szCs w:val="16"/>
                  <w:lang w:val="en-US"/>
                </w:rPr>
                <w:delText xml:space="preserve">These activities should align to the </w:delText>
              </w:r>
              <w:r w:rsidR="0098312F" w:rsidRPr="00845CA7" w:rsidDel="006D0FD0">
                <w:rPr>
                  <w:b/>
                  <w:sz w:val="16"/>
                  <w:szCs w:val="16"/>
                  <w:lang w:val="en-US"/>
                </w:rPr>
                <w:delText>OSO #6</w:delText>
              </w:r>
              <w:r w:rsidR="0098312F" w:rsidDel="006D0FD0">
                <w:rPr>
                  <w:sz w:val="16"/>
                  <w:szCs w:val="16"/>
                  <w:lang w:val="en-US"/>
                </w:rPr>
                <w:delText xml:space="preserve"> which require </w:delText>
              </w:r>
              <w:r w:rsidR="00A016AD" w:rsidDel="006D0FD0">
                <w:rPr>
                  <w:sz w:val="16"/>
                  <w:szCs w:val="16"/>
                  <w:lang w:val="en-US"/>
                </w:rPr>
                <w:delText xml:space="preserve">the operator </w:delText>
              </w:r>
              <w:r w:rsidR="0098312F" w:rsidDel="006D0FD0">
                <w:rPr>
                  <w:sz w:val="16"/>
                  <w:szCs w:val="16"/>
                  <w:lang w:val="en-US"/>
                </w:rPr>
                <w:delText xml:space="preserve">to </w:delText>
              </w:r>
              <w:r w:rsidR="00A016AD" w:rsidDel="006D0FD0">
                <w:rPr>
                  <w:sz w:val="16"/>
                  <w:szCs w:val="16"/>
                  <w:lang w:val="en-US"/>
                </w:rPr>
                <w:delText>i</w:delText>
              </w:r>
              <w:r w:rsidR="0087239D" w:rsidDel="006D0FD0">
                <w:rPr>
                  <w:sz w:val="16"/>
                  <w:szCs w:val="16"/>
                  <w:lang w:val="en-US"/>
                </w:rPr>
                <w:delText>de</w:delText>
              </w:r>
              <w:r w:rsidR="00A016AD" w:rsidDel="006D0FD0">
                <w:rPr>
                  <w:sz w:val="16"/>
                  <w:szCs w:val="16"/>
                  <w:lang w:val="en-US"/>
                </w:rPr>
                <w:delText>nti</w:delText>
              </w:r>
              <w:r w:rsidR="007A0972" w:rsidDel="006D0FD0">
                <w:rPr>
                  <w:sz w:val="16"/>
                  <w:szCs w:val="16"/>
                  <w:lang w:val="en-US"/>
                </w:rPr>
                <w:delText>fy</w:delText>
              </w:r>
              <w:r w:rsidR="0098312F" w:rsidDel="006D0FD0">
                <w:rPr>
                  <w:sz w:val="16"/>
                  <w:szCs w:val="16"/>
                  <w:lang w:val="en-US"/>
                </w:rPr>
                <w:delText xml:space="preserve"> </w:delText>
              </w:r>
              <w:r w:rsidR="0087239D" w:rsidDel="006D0FD0">
                <w:rPr>
                  <w:sz w:val="16"/>
                  <w:szCs w:val="16"/>
                  <w:lang w:val="en-US"/>
                </w:rPr>
                <w:delText>the</w:delText>
              </w:r>
              <w:r w:rsidR="002E44D4" w:rsidDel="006D0FD0">
                <w:rPr>
                  <w:sz w:val="16"/>
                  <w:szCs w:val="16"/>
                  <w:lang w:val="en-US"/>
                </w:rPr>
                <w:delText xml:space="preserve"> communication </w:delText>
              </w:r>
              <w:r w:rsidR="0087239D" w:rsidDel="006D0FD0">
                <w:rPr>
                  <w:sz w:val="16"/>
                  <w:szCs w:val="16"/>
                  <w:lang w:val="en-US"/>
                </w:rPr>
                <w:delText>characteristic</w:delText>
              </w:r>
              <w:r w:rsidR="00471642" w:rsidDel="006D0FD0">
                <w:rPr>
                  <w:sz w:val="16"/>
                  <w:szCs w:val="16"/>
                  <w:lang w:val="en-US"/>
                </w:rPr>
                <w:delText>s</w:delText>
              </w:r>
              <w:r w:rsidR="0098312F" w:rsidDel="006D0FD0">
                <w:rPr>
                  <w:sz w:val="16"/>
                  <w:szCs w:val="16"/>
                  <w:lang w:val="en-US"/>
                </w:rPr>
                <w:delText xml:space="preserve"> including </w:delText>
              </w:r>
              <w:r w:rsidR="0098312F" w:rsidRPr="0098312F" w:rsidDel="006D0FD0">
                <w:rPr>
                  <w:sz w:val="16"/>
                  <w:szCs w:val="16"/>
                  <w:lang w:val="en-US"/>
                </w:rPr>
                <w:delText>performance parameters</w:delText>
              </w:r>
            </w:del>
          </w:p>
        </w:tc>
        <w:tc>
          <w:tcPr>
            <w:tcW w:w="3420" w:type="dxa"/>
            <w:shd w:val="clear" w:color="auto" w:fill="A6A6A6" w:themeFill="background1" w:themeFillShade="A6"/>
          </w:tcPr>
          <w:p w:rsidR="00283E15" w:rsidRPr="003850E1" w:rsidRDefault="00283E15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- Same as Low</w:t>
            </w:r>
          </w:p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283E15" w:rsidRPr="003850E1" w:rsidRDefault="00283E15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- Same as Low</w:t>
            </w:r>
          </w:p>
          <w:p w:rsidR="00283E15" w:rsidRPr="003850E1" w:rsidRDefault="00283E15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Additionally</w:t>
            </w:r>
          </w:p>
          <w:p w:rsidR="00283E15" w:rsidRPr="003850E1" w:rsidRDefault="00283E15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-</w:t>
            </w:r>
            <w:del w:id="76" w:author="DUC" w:date="2020-10-07T14:31:00Z">
              <w:r w:rsidRPr="003850E1" w:rsidDel="00B26894">
                <w:rPr>
                  <w:sz w:val="16"/>
                  <w:szCs w:val="16"/>
                  <w:lang w:val="en-US"/>
                </w:rPr>
                <w:delText xml:space="preserve"> </w:delText>
              </w:r>
            </w:del>
            <w:ins w:id="77" w:author="DUC" w:date="2020-10-07T14:31:00Z">
              <w:r w:rsidR="00B26894" w:rsidRPr="00B26894">
                <w:rPr>
                  <w:sz w:val="16"/>
                  <w:szCs w:val="16"/>
                  <w:lang w:val="en-US"/>
                </w:rPr>
                <w:t xml:space="preserve"> Define mechanics to detect the abnormalities automatically in the communication channels</w:t>
              </w:r>
            </w:ins>
            <w:del w:id="78" w:author="DUC" w:date="2020-10-07T14:31:00Z">
              <w:r w:rsidRPr="003850E1" w:rsidDel="00B26894">
                <w:rPr>
                  <w:sz w:val="16"/>
                  <w:szCs w:val="16"/>
                  <w:lang w:val="en-US"/>
                </w:rPr>
                <w:delText>Define mechanics to detect automatically the abnormalities in the communication channels</w:delText>
              </w:r>
            </w:del>
          </w:p>
          <w:p w:rsidR="00F079AF" w:rsidRPr="008065E1" w:rsidRDefault="00257A9B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ins w:id="79" w:author="DUC" w:date="2020-10-07T14:32:00Z">
              <w:r w:rsidRPr="00257A9B">
                <w:rPr>
                  <w:sz w:val="16"/>
                  <w:szCs w:val="16"/>
                  <w:lang w:val="en-US"/>
                </w:rPr>
                <w:t xml:space="preserve">At this level, the abnormalities refer to the drop in communication performance and the content of </w:t>
              </w:r>
              <w:r>
                <w:rPr>
                  <w:sz w:val="16"/>
                  <w:szCs w:val="16"/>
                  <w:lang w:val="en-US"/>
                </w:rPr>
                <w:t xml:space="preserve">the messages/packet transmitted </w:t>
              </w:r>
              <w:r w:rsidRPr="00257A9B">
                <w:rPr>
                  <w:sz w:val="16"/>
                  <w:szCs w:val="16"/>
                  <w:lang w:val="en-US"/>
                </w:rPr>
                <w:t>via the communication channels.</w:t>
              </w:r>
            </w:ins>
            <w:del w:id="80" w:author="DUC" w:date="2020-10-07T14:32:00Z">
              <w:r w:rsidR="00283E15" w:rsidRPr="003850E1" w:rsidDel="00257A9B">
                <w:rPr>
                  <w:sz w:val="16"/>
                  <w:szCs w:val="16"/>
                  <w:lang w:val="en-US"/>
                </w:rPr>
                <w:delText xml:space="preserve">At this level, the abnormalities refers to not only the drop of communication performance but also the </w:delText>
              </w:r>
              <w:r w:rsidR="00283E15" w:rsidRPr="003850E1" w:rsidDel="00257A9B">
                <w:rPr>
                  <w:b/>
                  <w:sz w:val="16"/>
                  <w:szCs w:val="16"/>
                  <w:lang w:val="en-US"/>
                </w:rPr>
                <w:delText>content</w:delText>
              </w:r>
              <w:r w:rsidR="00283E15" w:rsidRPr="00EE69F1" w:rsidDel="00257A9B">
                <w:rPr>
                  <w:sz w:val="16"/>
                  <w:szCs w:val="16"/>
                  <w:lang w:val="en-US"/>
                </w:rPr>
                <w:delText xml:space="preserve"> of the </w:delText>
              </w:r>
              <w:r w:rsidR="00283E15" w:rsidRPr="003850E1" w:rsidDel="00257A9B">
                <w:rPr>
                  <w:sz w:val="16"/>
                  <w:szCs w:val="16"/>
                  <w:lang w:val="en-US"/>
                </w:rPr>
                <w:delText>messages/packet transmitted via the communication channels</w:delText>
              </w:r>
              <w:r w:rsidR="00DE6C92" w:rsidDel="00257A9B">
                <w:rPr>
                  <w:sz w:val="16"/>
                  <w:szCs w:val="16"/>
                  <w:lang w:val="en-US"/>
                </w:rPr>
                <w:delText>.</w:delText>
              </w:r>
            </w:del>
          </w:p>
        </w:tc>
      </w:tr>
      <w:tr w:rsidR="00F079AF" w:rsidRPr="00A845E3" w:rsidTr="00845CA7">
        <w:tc>
          <w:tcPr>
            <w:tcW w:w="2340" w:type="dxa"/>
            <w:vMerge/>
            <w:shd w:val="clear" w:color="auto" w:fill="FFFFFF" w:themeFill="background1"/>
          </w:tcPr>
          <w:p w:rsidR="00F079AF" w:rsidRPr="00A845E3" w:rsidRDefault="00F079AF" w:rsidP="00F079AF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Example</w:t>
            </w:r>
          </w:p>
          <w:p w:rsidR="00F079AF" w:rsidRPr="00A845E3" w:rsidDel="009D6F6B" w:rsidRDefault="009D6F6B" w:rsidP="00845CA7">
            <w:pPr>
              <w:ind w:firstLine="0"/>
              <w:jc w:val="left"/>
              <w:rPr>
                <w:del w:id="81" w:author="DUC" w:date="2020-10-07T14:34:00Z"/>
                <w:sz w:val="16"/>
                <w:szCs w:val="16"/>
                <w:lang w:val="en-US"/>
              </w:rPr>
            </w:pPr>
            <w:ins w:id="82" w:author="DUC" w:date="2020-10-07T14:34:00Z">
              <w:r w:rsidRPr="009D6F6B">
                <w:rPr>
                  <w:sz w:val="16"/>
                  <w:szCs w:val="16"/>
                  <w:lang w:val="en-US"/>
                </w:rPr>
                <w:t>The parameters used to evaluate the communication quality are signal strength, drop-packet ratio, and bitrate. These parameters will be displayed to the pilot.</w:t>
              </w:r>
            </w:ins>
            <w:del w:id="83" w:author="DUC" w:date="2020-10-07T14:34:00Z">
              <w:r w:rsidR="00F079AF" w:rsidRPr="00A845E3" w:rsidDel="009D6F6B">
                <w:rPr>
                  <w:sz w:val="16"/>
                  <w:szCs w:val="16"/>
                  <w:lang w:val="en-US"/>
                </w:rPr>
                <w:delText>- The list of parameters used to evaluate the quality of the communication such as signal strength, drop-packet ratio, and bitrate. These parameters will be displayed to pilot.</w:delText>
              </w:r>
            </w:del>
          </w:p>
          <w:p w:rsidR="009D6F6B" w:rsidRDefault="009D6F6B" w:rsidP="00845CA7">
            <w:pPr>
              <w:ind w:firstLine="0"/>
              <w:jc w:val="left"/>
              <w:rPr>
                <w:ins w:id="84" w:author="DUC" w:date="2020-10-07T14:34:00Z"/>
                <w:sz w:val="16"/>
                <w:szCs w:val="16"/>
                <w:lang w:val="en-US"/>
              </w:rPr>
            </w:pPr>
          </w:p>
          <w:p w:rsidR="009D6F6B" w:rsidRDefault="009D6F6B" w:rsidP="00845CA7">
            <w:pPr>
              <w:ind w:firstLine="0"/>
              <w:jc w:val="left"/>
              <w:rPr>
                <w:ins w:id="85" w:author="DUC" w:date="2020-10-07T14:34:00Z"/>
                <w:sz w:val="16"/>
                <w:szCs w:val="16"/>
                <w:lang w:val="en-US"/>
              </w:rPr>
            </w:pPr>
          </w:p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- An instruction which describes the popular attacks that could be detected by observing the parameters. </w:t>
            </w:r>
          </w:p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:rsidR="00F079AF" w:rsidRPr="008065E1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FFFFFF" w:themeFill="background1"/>
          </w:tcPr>
          <w:p w:rsidR="00283E15" w:rsidRPr="003850E1" w:rsidRDefault="00283E15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 w:rsidRPr="003850E1">
              <w:rPr>
                <w:b/>
                <w:sz w:val="16"/>
                <w:szCs w:val="16"/>
                <w:lang w:val="en-US"/>
              </w:rPr>
              <w:t>Example</w:t>
            </w:r>
          </w:p>
          <w:p w:rsidR="00F079AF" w:rsidRPr="00537482" w:rsidRDefault="00283E15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b/>
                <w:sz w:val="16"/>
                <w:szCs w:val="16"/>
                <w:lang w:val="en-US"/>
              </w:rPr>
              <w:t xml:space="preserve">- </w:t>
            </w:r>
            <w:r w:rsidRPr="003850E1">
              <w:rPr>
                <w:sz w:val="16"/>
                <w:szCs w:val="16"/>
                <w:lang w:val="en-US"/>
              </w:rPr>
              <w:t>Using a firewall in case the communication of UAS is based on a comp</w:t>
            </w:r>
            <w:r w:rsidR="009231B8">
              <w:rPr>
                <w:sz w:val="16"/>
                <w:szCs w:val="16"/>
                <w:lang w:val="en-US"/>
              </w:rPr>
              <w:t>lex network involving the other</w:t>
            </w:r>
            <w:r w:rsidRPr="003850E1">
              <w:rPr>
                <w:sz w:val="16"/>
                <w:szCs w:val="16"/>
                <w:lang w:val="en-US"/>
              </w:rPr>
              <w:t xml:space="preserve"> applications, operations</w:t>
            </w:r>
            <w:del w:id="86" w:author="DUC" w:date="2020-10-07T14:34:00Z">
              <w:r w:rsidRPr="003850E1" w:rsidDel="008C22F2">
                <w:rPr>
                  <w:sz w:val="16"/>
                  <w:szCs w:val="16"/>
                  <w:lang w:val="en-US"/>
                </w:rPr>
                <w:delText xml:space="preserve"> </w:delText>
              </w:r>
            </w:del>
            <w:ins w:id="87" w:author="DUC" w:date="2020-10-07T14:34:00Z">
              <w:r w:rsidR="009D6F6B">
                <w:rPr>
                  <w:sz w:val="16"/>
                  <w:szCs w:val="16"/>
                  <w:lang w:val="en-US"/>
                </w:rPr>
                <w:t xml:space="preserve">, </w:t>
              </w:r>
            </w:ins>
            <w:r w:rsidRPr="003850E1">
              <w:rPr>
                <w:sz w:val="16"/>
                <w:szCs w:val="16"/>
                <w:lang w:val="en-US"/>
              </w:rPr>
              <w:t>or systems</w:t>
            </w:r>
          </w:p>
        </w:tc>
      </w:tr>
      <w:tr w:rsidR="00F079AF" w:rsidRPr="00A845E3" w:rsidTr="004F3006">
        <w:tc>
          <w:tcPr>
            <w:tcW w:w="2340" w:type="dxa"/>
            <w:vMerge w:val="restart"/>
            <w:shd w:val="clear" w:color="auto" w:fill="FFFFFF" w:themeFill="background1"/>
          </w:tcPr>
          <w:p w:rsidR="00E66321" w:rsidRPr="00CD5BF9" w:rsidRDefault="00E66321" w:rsidP="00E66321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t>OCSO #1</w:t>
            </w:r>
            <w:r w:rsidR="00EF587F">
              <w:rPr>
                <w:b/>
                <w:sz w:val="16"/>
                <w:szCs w:val="16"/>
                <w:lang w:val="en-US"/>
              </w:rPr>
              <w:t>1</w:t>
            </w:r>
            <w:r w:rsidR="00A24DB0" w:rsidRPr="00EE69F1">
              <w:rPr>
                <w:b/>
                <w:sz w:val="16"/>
                <w:szCs w:val="16"/>
                <w:lang w:val="en-US"/>
              </w:rPr>
              <w:t>_ Communication</w:t>
            </w:r>
          </w:p>
          <w:p w:rsidR="00E66321" w:rsidRPr="00DE6C92" w:rsidRDefault="00E66321" w:rsidP="00E66321">
            <w:pPr>
              <w:ind w:firstLine="0"/>
              <w:rPr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 xml:space="preserve">Maintain </w:t>
            </w:r>
            <w:r w:rsidR="00516D9F" w:rsidRPr="008065E1">
              <w:rPr>
                <w:sz w:val="16"/>
                <w:szCs w:val="16"/>
                <w:lang w:val="en-US"/>
              </w:rPr>
              <w:t>a minimum communication pe</w:t>
            </w:r>
            <w:r w:rsidR="00516D9F" w:rsidRPr="00DE6C92">
              <w:rPr>
                <w:sz w:val="16"/>
                <w:szCs w:val="16"/>
                <w:lang w:val="en-US"/>
              </w:rPr>
              <w:t>rformance</w:t>
            </w:r>
          </w:p>
          <w:p w:rsidR="00A24DB0" w:rsidRPr="0035784E" w:rsidRDefault="00A24DB0" w:rsidP="00E66321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079AF" w:rsidRPr="00A845E3" w:rsidRDefault="00697D26" w:rsidP="00F079AF">
            <w:pPr>
              <w:ind w:firstLine="0"/>
              <w:rPr>
                <w:sz w:val="16"/>
                <w:szCs w:val="16"/>
                <w:lang w:val="en-US"/>
              </w:rPr>
            </w:pPr>
            <w:r w:rsidRPr="0035784E">
              <w:rPr>
                <w:sz w:val="16"/>
                <w:szCs w:val="16"/>
                <w:lang w:val="en-US"/>
              </w:rPr>
              <w:t>Keyword</w:t>
            </w:r>
            <w:r>
              <w:rPr>
                <w:sz w:val="16"/>
                <w:szCs w:val="16"/>
                <w:lang w:val="en-US"/>
              </w:rPr>
              <w:t xml:space="preserve">: </w:t>
            </w:r>
            <w:r w:rsidR="00A25448" w:rsidRPr="00A25448">
              <w:rPr>
                <w:b/>
                <w:sz w:val="16"/>
                <w:szCs w:val="16"/>
                <w:lang w:val="en-US"/>
              </w:rPr>
              <w:t>Availability</w:t>
            </w:r>
          </w:p>
        </w:tc>
        <w:tc>
          <w:tcPr>
            <w:tcW w:w="2880" w:type="dxa"/>
            <w:shd w:val="clear" w:color="auto" w:fill="A6A6A6" w:themeFill="background1" w:themeFillShade="A6"/>
          </w:tcPr>
          <w:p w:rsidR="00F079AF" w:rsidRPr="0035784E" w:rsidRDefault="00F079AF" w:rsidP="00C142C0">
            <w:pPr>
              <w:ind w:firstLine="0"/>
              <w:jc w:val="left"/>
              <w:rPr>
                <w:sz w:val="16"/>
                <w:szCs w:val="16"/>
                <w:lang w:val="en-US"/>
              </w:rPr>
              <w:pPrChange w:id="88" w:author="DUC" w:date="2020-10-07T14:40:00Z">
                <w:pPr>
                  <w:ind w:firstLine="0"/>
                  <w:jc w:val="left"/>
                </w:pPr>
              </w:pPrChange>
            </w:pPr>
            <w:r w:rsidRPr="00A845E3">
              <w:rPr>
                <w:sz w:val="16"/>
                <w:szCs w:val="16"/>
                <w:lang w:val="en-US"/>
              </w:rPr>
              <w:t>- A plan or a procedure that permits the user, pilot,</w:t>
            </w:r>
            <w:r w:rsidR="00AD726D" w:rsidRPr="00A845E3">
              <w:rPr>
                <w:sz w:val="16"/>
                <w:szCs w:val="16"/>
                <w:lang w:val="en-US"/>
              </w:rPr>
              <w:t xml:space="preserve"> </w:t>
            </w:r>
            <w:r w:rsidRPr="00A845E3">
              <w:rPr>
                <w:sz w:val="16"/>
                <w:szCs w:val="16"/>
                <w:lang w:val="en-US"/>
              </w:rPr>
              <w:t>to re-establish the communication or maintain several essential service</w:t>
            </w:r>
            <w:r w:rsidR="00276983">
              <w:rPr>
                <w:sz w:val="16"/>
                <w:szCs w:val="16"/>
                <w:lang w:val="en-US"/>
              </w:rPr>
              <w:t>s</w:t>
            </w:r>
            <w:r w:rsidRPr="00A845E3">
              <w:rPr>
                <w:sz w:val="16"/>
                <w:szCs w:val="16"/>
                <w:lang w:val="en-US"/>
              </w:rPr>
              <w:t xml:space="preserve"> </w:t>
            </w:r>
            <w:r w:rsidRPr="00EE69F1">
              <w:rPr>
                <w:sz w:val="16"/>
                <w:szCs w:val="16"/>
                <w:lang w:val="en-US"/>
              </w:rPr>
              <w:t xml:space="preserve">in case of </w:t>
            </w:r>
            <w:r w:rsidR="00946017" w:rsidRPr="008065E1">
              <w:rPr>
                <w:sz w:val="16"/>
                <w:szCs w:val="16"/>
                <w:lang w:val="en-US"/>
              </w:rPr>
              <w:t>recognizing</w:t>
            </w:r>
            <w:r w:rsidR="00AD726D" w:rsidRPr="008065E1">
              <w:rPr>
                <w:sz w:val="16"/>
                <w:szCs w:val="16"/>
                <w:lang w:val="en-US"/>
              </w:rPr>
              <w:t xml:space="preserve"> a</w:t>
            </w:r>
            <w:r w:rsidR="00946017" w:rsidRPr="008065E1">
              <w:rPr>
                <w:sz w:val="16"/>
                <w:szCs w:val="16"/>
                <w:lang w:val="en-US"/>
              </w:rPr>
              <w:t xml:space="preserve"> </w:t>
            </w:r>
            <w:r w:rsidR="00AD726D" w:rsidRPr="00DE6C92">
              <w:rPr>
                <w:sz w:val="16"/>
                <w:szCs w:val="16"/>
                <w:lang w:val="en-US"/>
              </w:rPr>
              <w:t xml:space="preserve">drop </w:t>
            </w:r>
            <w:del w:id="89" w:author="DUC" w:date="2020-10-07T14:40:00Z">
              <w:r w:rsidR="00AD726D" w:rsidRPr="00DE6C92" w:rsidDel="00C142C0">
                <w:rPr>
                  <w:sz w:val="16"/>
                  <w:szCs w:val="16"/>
                  <w:lang w:val="en-US"/>
                </w:rPr>
                <w:delText xml:space="preserve">of </w:delText>
              </w:r>
            </w:del>
            <w:ins w:id="90" w:author="DUC" w:date="2020-10-07T14:40:00Z">
              <w:r w:rsidR="00C142C0">
                <w:rPr>
                  <w:sz w:val="16"/>
                  <w:szCs w:val="16"/>
                  <w:lang w:val="en-US"/>
                </w:rPr>
                <w:t>in</w:t>
              </w:r>
              <w:r w:rsidR="00C142C0" w:rsidRPr="00DE6C92">
                <w:rPr>
                  <w:sz w:val="16"/>
                  <w:szCs w:val="16"/>
                  <w:lang w:val="en-US"/>
                </w:rPr>
                <w:t xml:space="preserve"> </w:t>
              </w:r>
            </w:ins>
            <w:r w:rsidR="00AD726D" w:rsidRPr="00DE6C92">
              <w:rPr>
                <w:sz w:val="16"/>
                <w:szCs w:val="16"/>
                <w:lang w:val="en-US"/>
              </w:rPr>
              <w:t>communication performance</w:t>
            </w:r>
            <w:r w:rsidRPr="00DE6C92">
              <w:rPr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F079AF" w:rsidRPr="00A845E3" w:rsidRDefault="00F079AF" w:rsidP="00845CA7">
            <w:pPr>
              <w:ind w:left="-18"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>- Same as Low</w:t>
            </w:r>
          </w:p>
          <w:p w:rsidR="00F079AF" w:rsidRPr="00DE6C92" w:rsidRDefault="00F079AF" w:rsidP="00845CA7">
            <w:pPr>
              <w:ind w:left="-18"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>-</w:t>
            </w:r>
            <w:del w:id="91" w:author="DUC" w:date="2020-10-07T14:35:00Z">
              <w:r w:rsidRPr="00A845E3" w:rsidDel="00C33884">
                <w:rPr>
                  <w:sz w:val="16"/>
                  <w:szCs w:val="16"/>
                  <w:lang w:val="en-US"/>
                </w:rPr>
                <w:delText xml:space="preserve"> </w:delText>
              </w:r>
            </w:del>
            <w:ins w:id="92" w:author="DUC" w:date="2020-10-07T14:35:00Z">
              <w:r w:rsidR="00C33884" w:rsidRPr="00C33884">
                <w:rPr>
                  <w:sz w:val="16"/>
                  <w:szCs w:val="16"/>
                  <w:lang w:val="en-US"/>
                </w:rPr>
                <w:t xml:space="preserve"> Define the mechanics to re-establish the communication or maintain several essential services in case of a drop in communication performance.</w:t>
              </w:r>
            </w:ins>
            <w:del w:id="93" w:author="DUC" w:date="2020-10-07T14:35:00Z">
              <w:r w:rsidRPr="00A845E3" w:rsidDel="00C33884">
                <w:rPr>
                  <w:sz w:val="16"/>
                  <w:szCs w:val="16"/>
                  <w:lang w:val="en-US"/>
                </w:rPr>
                <w:delText xml:space="preserve">Define </w:delText>
              </w:r>
              <w:r w:rsidR="00AD726D" w:rsidRPr="00A845E3" w:rsidDel="00C33884">
                <w:rPr>
                  <w:sz w:val="16"/>
                  <w:szCs w:val="16"/>
                  <w:lang w:val="en-US"/>
                </w:rPr>
                <w:delText>the mechanics</w:delText>
              </w:r>
              <w:r w:rsidRPr="00A845E3" w:rsidDel="00C33884">
                <w:rPr>
                  <w:sz w:val="16"/>
                  <w:szCs w:val="16"/>
                  <w:lang w:val="en-US"/>
                </w:rPr>
                <w:delText xml:space="preserve"> to </w:delText>
              </w:r>
              <w:r w:rsidR="00AD726D" w:rsidRPr="00A845E3" w:rsidDel="00C33884">
                <w:rPr>
                  <w:sz w:val="16"/>
                  <w:szCs w:val="16"/>
                  <w:lang w:val="en-US"/>
                </w:rPr>
                <w:delText>re-establish the communication or maintain se</w:delText>
              </w:r>
              <w:r w:rsidR="00043FF8" w:rsidDel="00C33884">
                <w:rPr>
                  <w:sz w:val="16"/>
                  <w:szCs w:val="16"/>
                  <w:lang w:val="en-US"/>
                </w:rPr>
                <w:delText>veral essential service</w:delText>
              </w:r>
              <w:r w:rsidR="00276983" w:rsidDel="00C33884">
                <w:rPr>
                  <w:sz w:val="16"/>
                  <w:szCs w:val="16"/>
                  <w:lang w:val="en-US"/>
                </w:rPr>
                <w:delText>s</w:delText>
              </w:r>
              <w:r w:rsidR="00043FF8" w:rsidDel="00C33884">
                <w:rPr>
                  <w:sz w:val="16"/>
                  <w:szCs w:val="16"/>
                  <w:lang w:val="en-US"/>
                </w:rPr>
                <w:delText xml:space="preserve"> </w:delText>
              </w:r>
              <w:r w:rsidR="00AD726D" w:rsidRPr="00A845E3" w:rsidDel="00C33884">
                <w:rPr>
                  <w:sz w:val="16"/>
                  <w:szCs w:val="16"/>
                  <w:lang w:val="en-US"/>
                </w:rPr>
                <w:delText>in case of recognizing a drop of communication performance</w:delText>
              </w:r>
              <w:r w:rsidR="003B519E" w:rsidDel="00C33884">
                <w:rPr>
                  <w:sz w:val="16"/>
                  <w:szCs w:val="16"/>
                  <w:lang w:val="en-US"/>
                </w:rPr>
                <w:delText>.</w:delText>
              </w:r>
            </w:del>
          </w:p>
        </w:tc>
        <w:tc>
          <w:tcPr>
            <w:tcW w:w="3150" w:type="dxa"/>
            <w:shd w:val="clear" w:color="auto" w:fill="A6A6A6" w:themeFill="background1" w:themeFillShade="A6"/>
          </w:tcPr>
          <w:p w:rsidR="00F079AF" w:rsidRDefault="007E7BBE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 Same as Medium</w:t>
            </w:r>
          </w:p>
          <w:p w:rsidR="00A25448" w:rsidRPr="008065E1" w:rsidRDefault="00A25448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del w:id="94" w:author="DUC" w:date="2020-10-07T14:40:00Z">
              <w:r w:rsidDel="009E78BF">
                <w:rPr>
                  <w:sz w:val="16"/>
                  <w:szCs w:val="16"/>
                  <w:lang w:val="en-US"/>
                </w:rPr>
                <w:delText>- R</w:delText>
              </w:r>
            </w:del>
          </w:p>
        </w:tc>
      </w:tr>
      <w:tr w:rsidR="00F079AF" w:rsidRPr="00A845E3" w:rsidTr="00845CA7">
        <w:tc>
          <w:tcPr>
            <w:tcW w:w="2340" w:type="dxa"/>
            <w:vMerge/>
            <w:shd w:val="clear" w:color="auto" w:fill="FFFFFF" w:themeFill="background1"/>
          </w:tcPr>
          <w:p w:rsidR="00F079AF" w:rsidRPr="00A845E3" w:rsidRDefault="00F079AF" w:rsidP="00F079AF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Example</w:t>
            </w:r>
          </w:p>
          <w:p w:rsidR="00F079AF" w:rsidRPr="00A845E3" w:rsidDel="007B53CC" w:rsidRDefault="007B53CC" w:rsidP="00845CA7">
            <w:pPr>
              <w:ind w:firstLine="0"/>
              <w:jc w:val="left"/>
              <w:rPr>
                <w:del w:id="95" w:author="DUC" w:date="2020-10-07T14:36:00Z"/>
                <w:sz w:val="16"/>
                <w:szCs w:val="16"/>
                <w:lang w:val="en-US"/>
              </w:rPr>
            </w:pPr>
            <w:ins w:id="96" w:author="DUC" w:date="2020-10-07T14:36:00Z">
              <w:r w:rsidRPr="007B53CC">
                <w:rPr>
                  <w:sz w:val="16"/>
                  <w:szCs w:val="16"/>
                  <w:lang w:val="en-US"/>
                </w:rPr>
                <w:t>- In case of a drop in communication performance, the pilot should change the communication frequencies.</w:t>
              </w:r>
            </w:ins>
            <w:del w:id="97" w:author="DUC" w:date="2020-10-07T14:36:00Z">
              <w:r w:rsidR="00F079AF" w:rsidRPr="00A845E3" w:rsidDel="007B53CC">
                <w:rPr>
                  <w:sz w:val="16"/>
                  <w:szCs w:val="16"/>
                  <w:lang w:val="en-US"/>
                </w:rPr>
                <w:delText xml:space="preserve">- In case of </w:delText>
              </w:r>
              <w:r w:rsidR="00AD726D" w:rsidRPr="00A845E3" w:rsidDel="007B53CC">
                <w:rPr>
                  <w:sz w:val="16"/>
                  <w:szCs w:val="16"/>
                  <w:lang w:val="en-US"/>
                </w:rPr>
                <w:delText>drop of communication performance, the pilot should change the communication frequencies</w:delText>
              </w:r>
              <w:r w:rsidR="00F079AF" w:rsidRPr="00A845E3" w:rsidDel="007B53CC">
                <w:rPr>
                  <w:sz w:val="16"/>
                  <w:szCs w:val="16"/>
                  <w:lang w:val="en-US"/>
                </w:rPr>
                <w:delText>.</w:delText>
              </w:r>
            </w:del>
          </w:p>
          <w:p w:rsidR="00F079AF" w:rsidRPr="00A845E3" w:rsidRDefault="00F079AF" w:rsidP="00845CA7">
            <w:pPr>
              <w:ind w:left="-56"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:rsidR="00F079AF" w:rsidRPr="00A845E3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Example</w:t>
            </w:r>
          </w:p>
          <w:p w:rsidR="00F079AF" w:rsidRPr="008065E1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- </w:t>
            </w:r>
            <w:ins w:id="98" w:author="DUC" w:date="2020-10-07T14:36:00Z">
              <w:r w:rsidR="00554869" w:rsidRPr="00554869">
                <w:rPr>
                  <w:sz w:val="16"/>
                  <w:szCs w:val="16"/>
                  <w:lang w:val="en-US"/>
                </w:rPr>
                <w:t>In case of a drop in communication performance, the communication module shall transmit the important information /message /packet (such position, attitude information, pilot command information) in priority.</w:t>
              </w:r>
            </w:ins>
            <w:del w:id="99" w:author="DUC" w:date="2020-10-07T14:36:00Z">
              <w:r w:rsidRPr="00A845E3" w:rsidDel="00554869">
                <w:rPr>
                  <w:sz w:val="16"/>
                  <w:szCs w:val="16"/>
                  <w:lang w:val="en-US"/>
                </w:rPr>
                <w:delText xml:space="preserve">In case of </w:delText>
              </w:r>
              <w:r w:rsidR="00DF6FA4" w:rsidRPr="00A845E3" w:rsidDel="00554869">
                <w:rPr>
                  <w:sz w:val="16"/>
                  <w:szCs w:val="16"/>
                  <w:lang w:val="en-US"/>
                </w:rPr>
                <w:delText xml:space="preserve"> recognizing</w:delText>
              </w:r>
              <w:r w:rsidR="00AD726D" w:rsidRPr="00A845E3" w:rsidDel="00554869">
                <w:rPr>
                  <w:sz w:val="16"/>
                  <w:szCs w:val="16"/>
                  <w:lang w:val="en-US"/>
                </w:rPr>
                <w:delText xml:space="preserve"> </w:delText>
              </w:r>
              <w:r w:rsidR="00DF6FA4" w:rsidRPr="00A845E3" w:rsidDel="00554869">
                <w:rPr>
                  <w:sz w:val="16"/>
                  <w:szCs w:val="16"/>
                  <w:lang w:val="en-US"/>
                </w:rPr>
                <w:delText>drop of communication performance, the communication module</w:delText>
              </w:r>
              <w:r w:rsidR="000A2FF9" w:rsidRPr="00A845E3" w:rsidDel="00554869">
                <w:rPr>
                  <w:sz w:val="16"/>
                  <w:szCs w:val="16"/>
                  <w:lang w:val="en-US"/>
                </w:rPr>
                <w:delText xml:space="preserve"> shall transmit the important</w:delText>
              </w:r>
              <w:r w:rsidR="003B519E" w:rsidDel="00554869">
                <w:rPr>
                  <w:sz w:val="16"/>
                  <w:szCs w:val="16"/>
                  <w:lang w:val="en-US"/>
                </w:rPr>
                <w:delText xml:space="preserve"> </w:delText>
              </w:r>
              <w:r w:rsidR="000A2FF9" w:rsidRPr="008065E1" w:rsidDel="00554869">
                <w:rPr>
                  <w:sz w:val="16"/>
                  <w:szCs w:val="16"/>
                  <w:lang w:val="en-US"/>
                </w:rPr>
                <w:delText>information</w:delText>
              </w:r>
              <w:r w:rsidR="003B519E" w:rsidDel="00554869">
                <w:rPr>
                  <w:sz w:val="16"/>
                  <w:szCs w:val="16"/>
                  <w:lang w:val="en-US"/>
                </w:rPr>
                <w:delText xml:space="preserve"> </w:delText>
              </w:r>
              <w:r w:rsidR="000A2FF9" w:rsidRPr="008065E1" w:rsidDel="00554869">
                <w:rPr>
                  <w:sz w:val="16"/>
                  <w:szCs w:val="16"/>
                  <w:lang w:val="en-US"/>
                </w:rPr>
                <w:delText>/message</w:delText>
              </w:r>
              <w:r w:rsidR="003B519E" w:rsidDel="00554869">
                <w:rPr>
                  <w:sz w:val="16"/>
                  <w:szCs w:val="16"/>
                  <w:lang w:val="en-US"/>
                </w:rPr>
                <w:delText xml:space="preserve"> </w:delText>
              </w:r>
              <w:r w:rsidR="000A2FF9" w:rsidRPr="008065E1" w:rsidDel="00554869">
                <w:rPr>
                  <w:sz w:val="16"/>
                  <w:szCs w:val="16"/>
                  <w:lang w:val="en-US"/>
                </w:rPr>
                <w:delText xml:space="preserve">/packet (such position, attitude information, pilot command </w:delText>
              </w:r>
              <w:r w:rsidR="001F6F30" w:rsidRPr="008065E1" w:rsidDel="00554869">
                <w:rPr>
                  <w:sz w:val="16"/>
                  <w:szCs w:val="16"/>
                  <w:lang w:val="en-US"/>
                </w:rPr>
                <w:delText>information</w:delText>
              </w:r>
              <w:r w:rsidR="000A2FF9" w:rsidRPr="008065E1" w:rsidDel="00554869">
                <w:rPr>
                  <w:sz w:val="16"/>
                  <w:szCs w:val="16"/>
                  <w:lang w:val="en-US"/>
                </w:rPr>
                <w:delText>)</w:delText>
              </w:r>
              <w:r w:rsidR="001F6F30" w:rsidRPr="00DE6C92" w:rsidDel="00554869">
                <w:rPr>
                  <w:sz w:val="16"/>
                  <w:szCs w:val="16"/>
                  <w:lang w:val="en-US"/>
                </w:rPr>
                <w:delText xml:space="preserve"> </w:delText>
              </w:r>
              <w:r w:rsidR="000A2FF9" w:rsidRPr="00DE6C92" w:rsidDel="00554869">
                <w:rPr>
                  <w:sz w:val="16"/>
                  <w:szCs w:val="16"/>
                  <w:lang w:val="en-US"/>
                </w:rPr>
                <w:delText>in priority</w:delText>
              </w:r>
              <w:r w:rsidR="003B519E" w:rsidDel="00554869">
                <w:rPr>
                  <w:sz w:val="16"/>
                  <w:szCs w:val="16"/>
                  <w:lang w:val="en-US"/>
                </w:rPr>
                <w:delText>.</w:delText>
              </w:r>
            </w:del>
          </w:p>
        </w:tc>
        <w:tc>
          <w:tcPr>
            <w:tcW w:w="3150" w:type="dxa"/>
            <w:shd w:val="clear" w:color="auto" w:fill="FFFFFF" w:themeFill="background1"/>
          </w:tcPr>
          <w:p w:rsidR="00F079AF" w:rsidRPr="00537482" w:rsidRDefault="00F079AF" w:rsidP="00845CA7">
            <w:pPr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F079AF" w:rsidRPr="00A845E3" w:rsidTr="004F3006">
        <w:tc>
          <w:tcPr>
            <w:tcW w:w="2340" w:type="dxa"/>
            <w:shd w:val="clear" w:color="auto" w:fill="FFFFFF" w:themeFill="background1"/>
          </w:tcPr>
          <w:p w:rsidR="00397457" w:rsidRPr="008065E1" w:rsidRDefault="00C71EC6" w:rsidP="00397457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lastRenderedPageBreak/>
              <w:t>OCSO</w:t>
            </w:r>
            <w:r w:rsidR="00E66321" w:rsidRPr="00EE69F1">
              <w:rPr>
                <w:b/>
                <w:sz w:val="16"/>
                <w:szCs w:val="16"/>
                <w:lang w:val="en-US"/>
              </w:rPr>
              <w:t xml:space="preserve"> </w:t>
            </w:r>
            <w:r w:rsidRPr="00EE69F1">
              <w:rPr>
                <w:b/>
                <w:sz w:val="16"/>
                <w:szCs w:val="16"/>
                <w:lang w:val="en-US"/>
              </w:rPr>
              <w:t>#</w:t>
            </w:r>
            <w:r w:rsidR="00E66321" w:rsidRPr="00CD5BF9">
              <w:rPr>
                <w:b/>
                <w:sz w:val="16"/>
                <w:szCs w:val="16"/>
                <w:lang w:val="en-US"/>
              </w:rPr>
              <w:t>1</w:t>
            </w:r>
            <w:r w:rsidR="00EF587F">
              <w:rPr>
                <w:b/>
                <w:sz w:val="16"/>
                <w:szCs w:val="16"/>
                <w:lang w:val="en-US"/>
              </w:rPr>
              <w:t>2</w:t>
            </w:r>
            <w:r w:rsidR="00A24DB0" w:rsidRPr="008065E1">
              <w:rPr>
                <w:b/>
                <w:sz w:val="16"/>
                <w:szCs w:val="16"/>
                <w:lang w:val="en-US"/>
              </w:rPr>
              <w:t>_ Communication</w:t>
            </w:r>
          </w:p>
          <w:p w:rsidR="00F079AF" w:rsidRPr="008065E1" w:rsidRDefault="00EB5042" w:rsidP="00845CA7">
            <w:pPr>
              <w:ind w:left="-56"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Analyze</w:t>
            </w:r>
            <w:r w:rsidR="00F079AF" w:rsidRPr="00EE69F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abnormalities in communication channels</w:t>
            </w:r>
            <w:r w:rsidR="00F079AF" w:rsidRPr="00EE69F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after the</w:t>
            </w:r>
            <w:r w:rsidRPr="00EE69F1">
              <w:rPr>
                <w:sz w:val="16"/>
                <w:szCs w:val="16"/>
                <w:lang w:val="en-US"/>
              </w:rPr>
              <w:t xml:space="preserve"> </w:t>
            </w:r>
            <w:r w:rsidR="00F079AF" w:rsidRPr="00EE69F1">
              <w:rPr>
                <w:sz w:val="16"/>
                <w:szCs w:val="16"/>
                <w:lang w:val="en-US"/>
              </w:rPr>
              <w:t xml:space="preserve">flights </w:t>
            </w:r>
            <w:r w:rsidR="00F079AF" w:rsidRPr="008065E1">
              <w:rPr>
                <w:sz w:val="16"/>
                <w:szCs w:val="16"/>
                <w:lang w:val="en-US"/>
              </w:rPr>
              <w:t>(post flight</w:t>
            </w:r>
            <w:r w:rsidR="00F96838">
              <w:rPr>
                <w:sz w:val="16"/>
                <w:szCs w:val="16"/>
                <w:lang w:val="en-US"/>
              </w:rPr>
              <w:t xml:space="preserve"> inspection</w:t>
            </w:r>
            <w:r w:rsidR="00F079AF" w:rsidRPr="008065E1">
              <w:rPr>
                <w:sz w:val="16"/>
                <w:szCs w:val="16"/>
                <w:lang w:val="en-US"/>
              </w:rPr>
              <w:t xml:space="preserve">) </w:t>
            </w:r>
          </w:p>
          <w:p w:rsidR="00A24DB0" w:rsidRPr="00DE6C92" w:rsidRDefault="00A24DB0">
            <w:pPr>
              <w:ind w:left="-56" w:firstLine="0"/>
              <w:rPr>
                <w:sz w:val="16"/>
                <w:szCs w:val="16"/>
                <w:lang w:val="en-US"/>
              </w:rPr>
            </w:pPr>
          </w:p>
          <w:p w:rsidR="00A24DB0" w:rsidRPr="0035784E" w:rsidRDefault="00F96838">
            <w:pPr>
              <w:ind w:left="-56" w:firstLine="0"/>
              <w:rPr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 xml:space="preserve">Keyword: </w:t>
            </w:r>
            <w:r>
              <w:rPr>
                <w:b/>
                <w:sz w:val="16"/>
                <w:szCs w:val="16"/>
                <w:lang w:val="en-US"/>
              </w:rPr>
              <w:t xml:space="preserve">abnormality </w:t>
            </w:r>
            <w:r w:rsidRPr="00256FC0">
              <w:rPr>
                <w:b/>
                <w:sz w:val="16"/>
                <w:szCs w:val="16"/>
                <w:lang w:val="en-US"/>
              </w:rPr>
              <w:t>detection</w:t>
            </w:r>
          </w:p>
        </w:tc>
        <w:tc>
          <w:tcPr>
            <w:tcW w:w="2880" w:type="dxa"/>
            <w:shd w:val="clear" w:color="auto" w:fill="A6A6A6" w:themeFill="background1" w:themeFillShade="A6"/>
          </w:tcPr>
          <w:p w:rsidR="00F079AF" w:rsidRPr="008065E1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5784E">
              <w:rPr>
                <w:sz w:val="16"/>
                <w:szCs w:val="16"/>
                <w:lang w:val="en-US"/>
              </w:rPr>
              <w:t xml:space="preserve">- Define parameters used to diagnostic the </w:t>
            </w:r>
            <w:r w:rsidR="00661480">
              <w:rPr>
                <w:sz w:val="16"/>
                <w:szCs w:val="16"/>
                <w:lang w:val="en-US"/>
              </w:rPr>
              <w:t>performance</w:t>
            </w:r>
            <w:r w:rsidR="00661480" w:rsidRPr="0035784E">
              <w:rPr>
                <w:sz w:val="16"/>
                <w:szCs w:val="16"/>
                <w:lang w:val="en-US"/>
              </w:rPr>
              <w:t xml:space="preserve"> </w:t>
            </w:r>
            <w:r w:rsidRPr="0035784E">
              <w:rPr>
                <w:sz w:val="16"/>
                <w:szCs w:val="16"/>
                <w:lang w:val="en-US"/>
              </w:rPr>
              <w:t>of communicatio</w:t>
            </w:r>
            <w:r w:rsidRPr="00A845E3">
              <w:rPr>
                <w:sz w:val="16"/>
                <w:szCs w:val="16"/>
                <w:lang w:val="en-US"/>
              </w:rPr>
              <w:t>n channel after each flight</w:t>
            </w:r>
            <w:del w:id="100" w:author="DUC" w:date="2020-10-07T14:37:00Z">
              <w:r w:rsidRPr="00A845E3" w:rsidDel="00E13D00">
                <w:rPr>
                  <w:sz w:val="16"/>
                  <w:szCs w:val="16"/>
                  <w:lang w:val="en-US"/>
                </w:rPr>
                <w:delText>s</w:delText>
              </w:r>
            </w:del>
            <w:r w:rsidRPr="00A845E3">
              <w:rPr>
                <w:sz w:val="16"/>
                <w:szCs w:val="16"/>
                <w:lang w:val="en-US"/>
              </w:rPr>
              <w:t>. These parameters will be recorded on both the autopilot and the GCS</w:t>
            </w:r>
            <w:r w:rsidR="003B519E">
              <w:rPr>
                <w:sz w:val="16"/>
                <w:szCs w:val="16"/>
                <w:lang w:val="en-US"/>
              </w:rPr>
              <w:t>.</w:t>
            </w:r>
          </w:p>
          <w:p w:rsidR="00F079AF" w:rsidRPr="008065E1" w:rsidRDefault="00F079AF" w:rsidP="00B114CA">
            <w:pPr>
              <w:ind w:firstLine="0"/>
              <w:jc w:val="left"/>
              <w:rPr>
                <w:sz w:val="16"/>
                <w:szCs w:val="16"/>
                <w:lang w:val="en-US"/>
              </w:rPr>
              <w:pPrChange w:id="101" w:author="DUC" w:date="2020-10-07T14:37:00Z">
                <w:pPr>
                  <w:ind w:firstLine="0"/>
                  <w:jc w:val="left"/>
                </w:pPr>
              </w:pPrChange>
            </w:pPr>
            <w:r w:rsidRPr="00DE6C92">
              <w:rPr>
                <w:sz w:val="16"/>
                <w:szCs w:val="16"/>
                <w:lang w:val="en-US"/>
              </w:rPr>
              <w:t xml:space="preserve">- Establish a security instruction </w:t>
            </w:r>
            <w:del w:id="102" w:author="DUC" w:date="2020-10-07T14:37:00Z">
              <w:r w:rsidRPr="00DE6C92" w:rsidDel="00B114CA">
                <w:rPr>
                  <w:sz w:val="16"/>
                  <w:szCs w:val="16"/>
                  <w:lang w:val="en-US"/>
                </w:rPr>
                <w:delText xml:space="preserve">which </w:delText>
              </w:r>
            </w:del>
            <w:ins w:id="103" w:author="DUC" w:date="2020-10-07T14:37:00Z">
              <w:r w:rsidR="00B114CA">
                <w:rPr>
                  <w:sz w:val="16"/>
                  <w:szCs w:val="16"/>
                  <w:lang w:val="en-US"/>
                </w:rPr>
                <w:t>that</w:t>
              </w:r>
              <w:r w:rsidR="00B114CA" w:rsidRPr="00DE6C92">
                <w:rPr>
                  <w:sz w:val="16"/>
                  <w:szCs w:val="16"/>
                  <w:lang w:val="en-US"/>
                </w:rPr>
                <w:t xml:space="preserve"> </w:t>
              </w:r>
            </w:ins>
            <w:r w:rsidRPr="00DE6C92">
              <w:rPr>
                <w:sz w:val="16"/>
                <w:szCs w:val="16"/>
                <w:lang w:val="en-US"/>
              </w:rPr>
              <w:t>the pilot or maintenance staff could use to detect abnormalities by inspecting the log</w:t>
            </w:r>
            <w:r w:rsidR="003B519E">
              <w:rPr>
                <w:sz w:val="16"/>
                <w:szCs w:val="16"/>
                <w:lang w:val="en-US"/>
              </w:rPr>
              <w:t>.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F079AF" w:rsidRPr="00DE6C92" w:rsidRDefault="00F079AF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DE6C92">
              <w:rPr>
                <w:sz w:val="16"/>
                <w:szCs w:val="16"/>
                <w:lang w:val="en-US"/>
              </w:rPr>
              <w:t>- Same as Low</w:t>
            </w:r>
          </w:p>
          <w:p w:rsidR="00660AEA" w:rsidRPr="0035784E" w:rsidRDefault="00660AEA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F079AF" w:rsidRPr="008065E1" w:rsidRDefault="00F81AAB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 Same as Low</w:t>
            </w:r>
          </w:p>
        </w:tc>
      </w:tr>
      <w:tr w:rsidR="00537482" w:rsidRPr="00A845E3" w:rsidTr="00845CA7">
        <w:tc>
          <w:tcPr>
            <w:tcW w:w="2340" w:type="dxa"/>
            <w:shd w:val="clear" w:color="auto" w:fill="FFFFFF" w:themeFill="background1"/>
          </w:tcPr>
          <w:p w:rsidR="00537482" w:rsidRPr="00EE69F1" w:rsidRDefault="00537482" w:rsidP="00397457">
            <w:pPr>
              <w:ind w:firstLine="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537482" w:rsidRDefault="00C1576C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Example</w:t>
            </w:r>
          </w:p>
          <w:p w:rsidR="00C1576C" w:rsidRDefault="000C5AE0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- The autopilot and GCS record the parameters: Package lost percentage, the signal strength, delay time. </w:t>
            </w:r>
          </w:p>
          <w:p w:rsidR="000C5AE0" w:rsidRPr="008065E1" w:rsidRDefault="000C5AE0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 The GCS provide</w:t>
            </w:r>
            <w:ins w:id="104" w:author="DUC" w:date="2020-10-07T14:38:00Z">
              <w:r w:rsidR="002440A0">
                <w:rPr>
                  <w:sz w:val="16"/>
                  <w:szCs w:val="16"/>
                  <w:lang w:val="en-US"/>
                </w:rPr>
                <w:t>s</w:t>
              </w:r>
            </w:ins>
            <w:r>
              <w:rPr>
                <w:sz w:val="16"/>
                <w:szCs w:val="16"/>
                <w:lang w:val="en-US"/>
              </w:rPr>
              <w:t xml:space="preserve"> an interface that allow</w:t>
            </w:r>
            <w:ins w:id="105" w:author="DUC" w:date="2020-10-07T14:38:00Z">
              <w:r w:rsidR="008E15A2">
                <w:rPr>
                  <w:sz w:val="16"/>
                  <w:szCs w:val="16"/>
                  <w:lang w:val="en-US"/>
                </w:rPr>
                <w:t>s</w:t>
              </w:r>
            </w:ins>
            <w:r>
              <w:rPr>
                <w:sz w:val="16"/>
                <w:szCs w:val="16"/>
                <w:lang w:val="en-US"/>
              </w:rPr>
              <w:t xml:space="preserve"> the pi</w:t>
            </w:r>
            <w:r w:rsidR="00D05644">
              <w:rPr>
                <w:sz w:val="16"/>
                <w:szCs w:val="16"/>
                <w:lang w:val="en-US"/>
              </w:rPr>
              <w:t>lot/staff to analysis the record</w:t>
            </w:r>
            <w:r w:rsidR="00C957E3">
              <w:rPr>
                <w:sz w:val="16"/>
                <w:szCs w:val="16"/>
                <w:lang w:val="en-US"/>
              </w:rPr>
              <w:t>ed</w:t>
            </w:r>
            <w:r>
              <w:rPr>
                <w:sz w:val="16"/>
                <w:szCs w:val="16"/>
                <w:lang w:val="en-US"/>
              </w:rPr>
              <w:t xml:space="preserve"> data.</w:t>
            </w:r>
          </w:p>
        </w:tc>
        <w:tc>
          <w:tcPr>
            <w:tcW w:w="3420" w:type="dxa"/>
            <w:shd w:val="clear" w:color="auto" w:fill="FFFFFF" w:themeFill="background1"/>
          </w:tcPr>
          <w:p w:rsidR="00537482" w:rsidRPr="00DE6C92" w:rsidRDefault="00537482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FFFFFF" w:themeFill="background1"/>
          </w:tcPr>
          <w:p w:rsidR="00537482" w:rsidRPr="0035784E" w:rsidRDefault="00537482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A24DB0" w:rsidRPr="00A845E3" w:rsidTr="00845CA7">
        <w:tc>
          <w:tcPr>
            <w:tcW w:w="2340" w:type="dxa"/>
            <w:vMerge w:val="restart"/>
            <w:shd w:val="clear" w:color="auto" w:fill="FFFFFF" w:themeFill="background1"/>
          </w:tcPr>
          <w:p w:rsidR="00A24DB0" w:rsidRPr="00A845E3" w:rsidRDefault="00A24DB0" w:rsidP="00A24DB0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OCSO #</w:t>
            </w:r>
            <w:r w:rsidR="00EF587F">
              <w:rPr>
                <w:b/>
                <w:sz w:val="16"/>
                <w:szCs w:val="16"/>
                <w:lang w:val="en-US"/>
              </w:rPr>
              <w:t>13</w:t>
            </w:r>
            <w:r w:rsidRPr="00A845E3">
              <w:rPr>
                <w:b/>
                <w:sz w:val="16"/>
                <w:szCs w:val="16"/>
                <w:lang w:val="en-US"/>
              </w:rPr>
              <w:t>_ Communication</w:t>
            </w:r>
          </w:p>
          <w:p w:rsidR="00F024E1" w:rsidRPr="003850E1" w:rsidRDefault="00A24DB0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 </w:t>
            </w:r>
            <w:r w:rsidR="00EB5042" w:rsidRPr="003850E1">
              <w:rPr>
                <w:sz w:val="16"/>
                <w:szCs w:val="16"/>
                <w:lang w:val="en-US"/>
              </w:rPr>
              <w:t xml:space="preserve">Partition </w:t>
            </w:r>
            <w:r w:rsidR="00EB5042">
              <w:rPr>
                <w:sz w:val="16"/>
                <w:szCs w:val="16"/>
                <w:lang w:val="en-US"/>
              </w:rPr>
              <w:t xml:space="preserve">the communication </w:t>
            </w:r>
            <w:r w:rsidR="00043371">
              <w:rPr>
                <w:sz w:val="16"/>
                <w:szCs w:val="16"/>
                <w:lang w:val="en-US"/>
              </w:rPr>
              <w:t xml:space="preserve">system </w:t>
            </w:r>
            <w:r w:rsidR="00EE69F1">
              <w:rPr>
                <w:sz w:val="16"/>
                <w:szCs w:val="16"/>
                <w:lang w:val="en-US"/>
              </w:rPr>
              <w:t>into different channels</w:t>
            </w:r>
            <w:r w:rsidR="00F024E1" w:rsidRPr="003850E1">
              <w:rPr>
                <w:sz w:val="16"/>
                <w:szCs w:val="16"/>
                <w:lang w:val="en-US"/>
              </w:rPr>
              <w:t>.</w:t>
            </w:r>
          </w:p>
          <w:p w:rsidR="00EB5042" w:rsidRPr="003850E1" w:rsidRDefault="00EB5042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  <w:p w:rsidR="00A24DB0" w:rsidRPr="008065E1" w:rsidRDefault="00A24DB0" w:rsidP="00845CA7">
            <w:pPr>
              <w:ind w:left="-56" w:firstLine="0"/>
              <w:jc w:val="left"/>
              <w:rPr>
                <w:sz w:val="16"/>
                <w:szCs w:val="16"/>
                <w:lang w:val="en-US"/>
              </w:rPr>
            </w:pPr>
          </w:p>
          <w:p w:rsidR="00A24DB0" w:rsidRPr="008065E1" w:rsidRDefault="00A24DB0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 xml:space="preserve">Keyword: </w:t>
            </w:r>
            <w:r w:rsidR="00F85A53">
              <w:rPr>
                <w:b/>
                <w:sz w:val="16"/>
                <w:szCs w:val="16"/>
                <w:lang w:val="en-US"/>
              </w:rPr>
              <w:t>Communication partition</w:t>
            </w:r>
          </w:p>
        </w:tc>
        <w:tc>
          <w:tcPr>
            <w:tcW w:w="2880" w:type="dxa"/>
            <w:shd w:val="clear" w:color="auto" w:fill="A6A6A6" w:themeFill="background1" w:themeFillShade="A6"/>
          </w:tcPr>
          <w:p w:rsidR="00A24DB0" w:rsidRPr="00845CA7" w:rsidRDefault="00F024E1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845CA7">
              <w:rPr>
                <w:sz w:val="16"/>
                <w:szCs w:val="16"/>
                <w:lang w:val="en-US"/>
              </w:rPr>
              <w:t xml:space="preserve">Optional 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1E6042" w:rsidRPr="003850E1" w:rsidRDefault="001E6042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 xml:space="preserve">Partition </w:t>
            </w:r>
            <w:r>
              <w:rPr>
                <w:sz w:val="16"/>
                <w:szCs w:val="16"/>
                <w:lang w:val="en-US"/>
              </w:rPr>
              <w:t xml:space="preserve">the communication system into different channels according to the </w:t>
            </w:r>
            <w:r w:rsidRPr="003850E1">
              <w:rPr>
                <w:sz w:val="16"/>
                <w:szCs w:val="16"/>
                <w:lang w:val="en-US"/>
              </w:rPr>
              <w:t>criticality level</w:t>
            </w:r>
            <w:r>
              <w:rPr>
                <w:sz w:val="16"/>
                <w:szCs w:val="16"/>
                <w:lang w:val="en-US"/>
              </w:rPr>
              <w:t>s</w:t>
            </w:r>
            <w:r w:rsidRPr="003850E1">
              <w:rPr>
                <w:sz w:val="16"/>
                <w:szCs w:val="16"/>
                <w:lang w:val="en-US"/>
              </w:rPr>
              <w:t xml:space="preserve"> </w:t>
            </w:r>
            <w:r w:rsidR="00CD5BF9">
              <w:rPr>
                <w:sz w:val="16"/>
                <w:szCs w:val="16"/>
                <w:lang w:val="en-US"/>
              </w:rPr>
              <w:t xml:space="preserve">and vulnerability levels </w:t>
            </w:r>
            <w:r w:rsidRPr="003850E1">
              <w:rPr>
                <w:sz w:val="16"/>
                <w:szCs w:val="16"/>
                <w:lang w:val="en-US"/>
              </w:rPr>
              <w:t xml:space="preserve">of </w:t>
            </w:r>
            <w:r>
              <w:rPr>
                <w:sz w:val="16"/>
                <w:szCs w:val="16"/>
                <w:lang w:val="en-US"/>
              </w:rPr>
              <w:t xml:space="preserve">transmitted </w:t>
            </w:r>
            <w:r w:rsidR="00CD5BF9">
              <w:rPr>
                <w:sz w:val="16"/>
                <w:szCs w:val="16"/>
                <w:lang w:val="en-US"/>
              </w:rPr>
              <w:t>data</w:t>
            </w:r>
            <w:r>
              <w:rPr>
                <w:sz w:val="16"/>
                <w:szCs w:val="16"/>
                <w:lang w:val="en-US"/>
              </w:rPr>
              <w:t>.</w:t>
            </w:r>
          </w:p>
          <w:p w:rsidR="00A24DB0" w:rsidRPr="00EE69F1" w:rsidRDefault="00A24DB0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A24DB0" w:rsidRPr="008065E1" w:rsidRDefault="00F81AAB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>Same as Medium</w:t>
            </w:r>
          </w:p>
        </w:tc>
      </w:tr>
      <w:tr w:rsidR="00A24DB0" w:rsidRPr="00A845E3" w:rsidTr="00845CA7">
        <w:tc>
          <w:tcPr>
            <w:tcW w:w="2340" w:type="dxa"/>
            <w:vMerge/>
            <w:shd w:val="clear" w:color="auto" w:fill="FFFFFF" w:themeFill="background1"/>
          </w:tcPr>
          <w:p w:rsidR="00A24DB0" w:rsidRPr="00A845E3" w:rsidRDefault="00A24DB0" w:rsidP="00F079AF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2880" w:type="dxa"/>
            <w:shd w:val="clear" w:color="auto" w:fill="FFFFFF" w:themeFill="background1"/>
          </w:tcPr>
          <w:p w:rsidR="00A24DB0" w:rsidRPr="00A845E3" w:rsidRDefault="00A24DB0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3420" w:type="dxa"/>
            <w:shd w:val="clear" w:color="auto" w:fill="FFFFFF" w:themeFill="background1"/>
          </w:tcPr>
          <w:p w:rsidR="00A24DB0" w:rsidRPr="00845CA7" w:rsidRDefault="001E6042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845CA7">
              <w:rPr>
                <w:sz w:val="16"/>
                <w:szCs w:val="16"/>
                <w:lang w:val="en-US"/>
              </w:rPr>
              <w:t xml:space="preserve">For example </w:t>
            </w:r>
          </w:p>
          <w:p w:rsidR="001E6042" w:rsidRPr="00CD5BF9" w:rsidRDefault="001E6042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 w:rsidRPr="00845CA7">
              <w:rPr>
                <w:sz w:val="16"/>
                <w:szCs w:val="16"/>
                <w:lang w:val="en-US"/>
              </w:rPr>
              <w:t xml:space="preserve">- </w:t>
            </w:r>
            <w:r w:rsidR="00CD5BF9" w:rsidRPr="00845CA7">
              <w:rPr>
                <w:sz w:val="16"/>
                <w:szCs w:val="16"/>
                <w:lang w:val="en-US"/>
              </w:rPr>
              <w:t xml:space="preserve">The communication system is partitioned into </w:t>
            </w:r>
            <w:ins w:id="106" w:author="DUC" w:date="2020-10-07T14:38:00Z">
              <w:r w:rsidR="00B171A6">
                <w:rPr>
                  <w:sz w:val="16"/>
                  <w:szCs w:val="16"/>
                  <w:lang w:val="en-US"/>
                </w:rPr>
                <w:t>two</w:t>
              </w:r>
            </w:ins>
            <w:del w:id="107" w:author="DUC" w:date="2020-10-07T14:38:00Z">
              <w:r w:rsidR="00CD5BF9" w:rsidRPr="00845CA7" w:rsidDel="00B171A6">
                <w:rPr>
                  <w:sz w:val="16"/>
                  <w:szCs w:val="16"/>
                  <w:lang w:val="en-US"/>
                </w:rPr>
                <w:delText>2</w:delText>
              </w:r>
            </w:del>
            <w:r w:rsidR="00CD5BF9" w:rsidRPr="00845CA7">
              <w:rPr>
                <w:sz w:val="16"/>
                <w:szCs w:val="16"/>
                <w:lang w:val="en-US"/>
              </w:rPr>
              <w:t xml:space="preserve"> channels. One is used to </w:t>
            </w:r>
            <w:r w:rsidR="00F81AAB" w:rsidRPr="00845CA7">
              <w:rPr>
                <w:sz w:val="16"/>
                <w:szCs w:val="16"/>
                <w:lang w:val="en-US"/>
              </w:rPr>
              <w:t>transmit</w:t>
            </w:r>
            <w:r w:rsidR="00CD5BF9" w:rsidRPr="00845CA7">
              <w:rPr>
                <w:sz w:val="16"/>
                <w:szCs w:val="16"/>
                <w:lang w:val="en-US"/>
              </w:rPr>
              <w:t xml:space="preserve"> flight data</w:t>
            </w:r>
            <w:ins w:id="108" w:author="DUC" w:date="2020-10-07T14:38:00Z">
              <w:r w:rsidR="00E51B14">
                <w:rPr>
                  <w:sz w:val="16"/>
                  <w:szCs w:val="16"/>
                  <w:lang w:val="en-US"/>
                </w:rPr>
                <w:t>,</w:t>
              </w:r>
            </w:ins>
            <w:r w:rsidR="00CD5BF9" w:rsidRPr="00845CA7">
              <w:rPr>
                <w:sz w:val="16"/>
                <w:szCs w:val="16"/>
                <w:lang w:val="en-US"/>
              </w:rPr>
              <w:t xml:space="preserve"> which is critical. Another one is used to transmit the video data</w:t>
            </w:r>
            <w:ins w:id="109" w:author="DUC" w:date="2020-10-07T14:39:00Z">
              <w:r w:rsidR="00C87757">
                <w:rPr>
                  <w:sz w:val="16"/>
                  <w:szCs w:val="16"/>
                  <w:lang w:val="en-US"/>
                </w:rPr>
                <w:t>,</w:t>
              </w:r>
            </w:ins>
            <w:r w:rsidR="00CD5BF9" w:rsidRPr="00845CA7">
              <w:rPr>
                <w:sz w:val="16"/>
                <w:szCs w:val="16"/>
                <w:lang w:val="en-US"/>
              </w:rPr>
              <w:t xml:space="preserve"> which is less critical</w:t>
            </w:r>
            <w:r w:rsidR="00CD5BF9">
              <w:rPr>
                <w:b/>
                <w:sz w:val="16"/>
                <w:szCs w:val="16"/>
                <w:lang w:val="en-US"/>
              </w:rPr>
              <w:t>.</w:t>
            </w:r>
          </w:p>
        </w:tc>
        <w:tc>
          <w:tcPr>
            <w:tcW w:w="3150" w:type="dxa"/>
            <w:shd w:val="clear" w:color="auto" w:fill="FFFFFF" w:themeFill="background1"/>
          </w:tcPr>
          <w:p w:rsidR="00A24DB0" w:rsidRPr="00EE69F1" w:rsidRDefault="00537482" w:rsidP="00845CA7">
            <w:pPr>
              <w:tabs>
                <w:tab w:val="left" w:pos="761"/>
              </w:tabs>
              <w:ind w:firstLine="0"/>
              <w:jc w:val="lef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ab/>
            </w:r>
          </w:p>
        </w:tc>
      </w:tr>
    </w:tbl>
    <w:p w:rsidR="00666CC1" w:rsidRDefault="00666CC1" w:rsidP="00845CA7">
      <w:pPr>
        <w:pStyle w:val="Heading2"/>
        <w:numPr>
          <w:ilvl w:val="0"/>
          <w:numId w:val="0"/>
        </w:numPr>
        <w:ind w:left="720"/>
        <w:rPr>
          <w:lang w:val="en-US"/>
        </w:rPr>
      </w:pPr>
    </w:p>
    <w:p w:rsidR="00666CC1" w:rsidRDefault="00666CC1" w:rsidP="00845CA7">
      <w:pPr>
        <w:pStyle w:val="Heading2"/>
        <w:numPr>
          <w:ilvl w:val="0"/>
          <w:numId w:val="0"/>
        </w:numPr>
        <w:ind w:left="720"/>
        <w:rPr>
          <w:lang w:val="en-US"/>
        </w:rPr>
      </w:pPr>
    </w:p>
    <w:p w:rsidR="00622D25" w:rsidRPr="00EE69F1" w:rsidRDefault="00A451C5" w:rsidP="009E61F4">
      <w:pPr>
        <w:pStyle w:val="Heading2"/>
        <w:rPr>
          <w:lang w:val="en-US"/>
        </w:rPr>
      </w:pPr>
      <w:r w:rsidRPr="00845CA7">
        <w:rPr>
          <w:lang w:val="en-US"/>
        </w:rPr>
        <w:t xml:space="preserve">OCSO </w:t>
      </w:r>
      <w:r w:rsidRPr="00EE69F1">
        <w:rPr>
          <w:lang w:val="en-US"/>
        </w:rPr>
        <w:t>related</w:t>
      </w:r>
      <w:r w:rsidRPr="00845CA7">
        <w:rPr>
          <w:lang w:val="en-US"/>
        </w:rPr>
        <w:t xml:space="preserve"> to</w:t>
      </w:r>
      <w:r w:rsidR="00620900" w:rsidRPr="00845CA7">
        <w:rPr>
          <w:lang w:val="en-US"/>
        </w:rPr>
        <w:t xml:space="preserve"> attacks on</w:t>
      </w:r>
      <w:r w:rsidRPr="00845CA7">
        <w:rPr>
          <w:lang w:val="en-US"/>
        </w:rPr>
        <w:t xml:space="preserve"> </w:t>
      </w:r>
      <w:r w:rsidR="00622D25" w:rsidRPr="00EE69F1">
        <w:rPr>
          <w:lang w:val="en-US"/>
        </w:rPr>
        <w:t>Sensors</w:t>
      </w:r>
    </w:p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980"/>
        <w:gridCol w:w="3240"/>
        <w:gridCol w:w="3420"/>
        <w:gridCol w:w="3150"/>
      </w:tblGrid>
      <w:tr w:rsidR="00C16435" w:rsidRPr="00A845E3" w:rsidTr="00C16435">
        <w:tc>
          <w:tcPr>
            <w:tcW w:w="1980" w:type="dxa"/>
            <w:shd w:val="clear" w:color="auto" w:fill="FFFFFF" w:themeFill="background1"/>
          </w:tcPr>
          <w:p w:rsidR="00C16435" w:rsidRPr="0035784E" w:rsidRDefault="00C16435" w:rsidP="00C16435">
            <w:pPr>
              <w:ind w:left="-56" w:firstLine="0"/>
              <w:rPr>
                <w:sz w:val="16"/>
                <w:szCs w:val="16"/>
                <w:lang w:val="en-US"/>
              </w:rPr>
            </w:pPr>
            <w:r w:rsidRPr="0035784E">
              <w:rPr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810" w:type="dxa"/>
            <w:gridSpan w:val="3"/>
            <w:shd w:val="clear" w:color="auto" w:fill="FF0000"/>
          </w:tcPr>
          <w:p w:rsidR="00C16435" w:rsidRPr="00A845E3" w:rsidRDefault="00C16435" w:rsidP="00C16435">
            <w:pPr>
              <w:ind w:firstLine="0"/>
              <w:jc w:val="center"/>
              <w:rPr>
                <w:sz w:val="16"/>
                <w:szCs w:val="16"/>
                <w:lang w:val="en-US"/>
              </w:rPr>
            </w:pPr>
            <w:r w:rsidRPr="00A845E3">
              <w:rPr>
                <w:b/>
                <w:color w:val="FFFFFF" w:themeColor="background1"/>
                <w:sz w:val="16"/>
                <w:szCs w:val="16"/>
                <w:lang w:val="en-US"/>
              </w:rPr>
              <w:tab/>
              <w:t>Level of integrity</w:t>
            </w:r>
            <w:r w:rsidRPr="00A845E3">
              <w:rPr>
                <w:b/>
                <w:color w:val="FFFFFF" w:themeColor="background1"/>
                <w:sz w:val="16"/>
                <w:szCs w:val="16"/>
                <w:lang w:val="en-US"/>
              </w:rPr>
              <w:tab/>
            </w:r>
          </w:p>
        </w:tc>
      </w:tr>
      <w:tr w:rsidR="00C16435" w:rsidRPr="00A845E3" w:rsidTr="00F079AF">
        <w:tc>
          <w:tcPr>
            <w:tcW w:w="1980" w:type="dxa"/>
            <w:shd w:val="clear" w:color="auto" w:fill="FFFFFF" w:themeFill="background1"/>
          </w:tcPr>
          <w:p w:rsidR="00C16435" w:rsidRPr="00EE69F1" w:rsidRDefault="00C16435" w:rsidP="00C16435">
            <w:pPr>
              <w:ind w:left="-56"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C16435" w:rsidRPr="008065E1" w:rsidRDefault="00C16435" w:rsidP="00C16435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8065E1">
              <w:rPr>
                <w:b/>
                <w:sz w:val="16"/>
                <w:szCs w:val="16"/>
                <w:lang w:val="en-US"/>
              </w:rPr>
              <w:t>Low</w:t>
            </w:r>
          </w:p>
        </w:tc>
        <w:tc>
          <w:tcPr>
            <w:tcW w:w="3420" w:type="dxa"/>
            <w:shd w:val="clear" w:color="auto" w:fill="FFFFFF" w:themeFill="background1"/>
          </w:tcPr>
          <w:p w:rsidR="00C16435" w:rsidRPr="0035784E" w:rsidRDefault="00C16435" w:rsidP="00C16435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35784E">
              <w:rPr>
                <w:b/>
                <w:sz w:val="16"/>
                <w:szCs w:val="16"/>
                <w:lang w:val="en-US"/>
              </w:rPr>
              <w:t>Medium</w:t>
            </w:r>
          </w:p>
        </w:tc>
        <w:tc>
          <w:tcPr>
            <w:tcW w:w="3150" w:type="dxa"/>
            <w:shd w:val="clear" w:color="auto" w:fill="FFFFFF" w:themeFill="background1"/>
          </w:tcPr>
          <w:p w:rsidR="00C16435" w:rsidRPr="00A845E3" w:rsidRDefault="00C16435" w:rsidP="00C16435">
            <w:pPr>
              <w:ind w:firstLine="0"/>
              <w:jc w:val="center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High</w:t>
            </w:r>
          </w:p>
        </w:tc>
      </w:tr>
      <w:tr w:rsidR="00C16435" w:rsidRPr="00A845E3" w:rsidTr="008157B5">
        <w:tc>
          <w:tcPr>
            <w:tcW w:w="1980" w:type="dxa"/>
            <w:vMerge w:val="restart"/>
            <w:shd w:val="clear" w:color="auto" w:fill="FFFFFF" w:themeFill="background1"/>
          </w:tcPr>
          <w:p w:rsidR="00E66321" w:rsidRPr="00CD5BF9" w:rsidRDefault="00E66321" w:rsidP="00C16435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t>OCSO #1</w:t>
            </w:r>
            <w:r w:rsidR="00EF587F">
              <w:rPr>
                <w:b/>
                <w:sz w:val="16"/>
                <w:szCs w:val="16"/>
                <w:lang w:val="en-US"/>
              </w:rPr>
              <w:t>4</w:t>
            </w:r>
            <w:r w:rsidR="006C156C" w:rsidRPr="00CD5BF9">
              <w:rPr>
                <w:b/>
                <w:sz w:val="16"/>
                <w:szCs w:val="16"/>
                <w:lang w:val="en-US"/>
              </w:rPr>
              <w:t>_Sensor</w:t>
            </w:r>
          </w:p>
          <w:p w:rsidR="00C16435" w:rsidRDefault="00C16435" w:rsidP="00C16435">
            <w:pPr>
              <w:ind w:firstLine="0"/>
              <w:rPr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>Detect abnormal behaviors of  sensors due to attack</w:t>
            </w:r>
            <w:r w:rsidR="00FB36C2">
              <w:rPr>
                <w:sz w:val="16"/>
                <w:szCs w:val="16"/>
                <w:lang w:val="en-US"/>
              </w:rPr>
              <w:t>s</w:t>
            </w:r>
            <w:r w:rsidR="006C156C" w:rsidRPr="0035784E">
              <w:rPr>
                <w:sz w:val="16"/>
                <w:szCs w:val="16"/>
                <w:lang w:val="en-US"/>
              </w:rPr>
              <w:t xml:space="preserve"> </w:t>
            </w:r>
          </w:p>
          <w:p w:rsidR="00FB36C2" w:rsidRDefault="00384EA1" w:rsidP="00C16435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Keyword: </w:t>
            </w:r>
            <w:r>
              <w:rPr>
                <w:b/>
                <w:sz w:val="16"/>
                <w:szCs w:val="16"/>
                <w:lang w:val="en-US"/>
              </w:rPr>
              <w:t>abnormality detection</w:t>
            </w:r>
          </w:p>
          <w:p w:rsidR="00FB36C2" w:rsidRPr="00A845E3" w:rsidRDefault="00FB36C2" w:rsidP="00C16435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C16435" w:rsidRPr="00A845E3" w:rsidRDefault="00C16435" w:rsidP="00C16435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shd w:val="clear" w:color="auto" w:fill="A6A6A6" w:themeFill="background1" w:themeFillShade="A6"/>
          </w:tcPr>
          <w:p w:rsidR="00106E98" w:rsidRPr="008065E1" w:rsidRDefault="00C16435" w:rsidP="00106E98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- </w:t>
            </w:r>
            <w:r w:rsidR="00106E98">
              <w:rPr>
                <w:sz w:val="16"/>
                <w:szCs w:val="16"/>
                <w:lang w:val="en-US"/>
              </w:rPr>
              <w:t xml:space="preserve">Define the characteristics of sensors (about output value, </w:t>
            </w:r>
            <w:r w:rsidR="00106E98" w:rsidRPr="00106E98">
              <w:rPr>
                <w:sz w:val="16"/>
                <w:szCs w:val="16"/>
                <w:lang w:val="en-US"/>
              </w:rPr>
              <w:t>sampling frequency</w:t>
            </w:r>
            <w:r w:rsidR="00106E98">
              <w:rPr>
                <w:sz w:val="16"/>
                <w:szCs w:val="16"/>
                <w:lang w:val="en-US"/>
              </w:rPr>
              <w:t xml:space="preserve">, noise) and their </w:t>
            </w:r>
            <w:r w:rsidR="00106E98" w:rsidRPr="00A845E3">
              <w:rPr>
                <w:sz w:val="16"/>
                <w:szCs w:val="16"/>
                <w:lang w:val="en-US"/>
              </w:rPr>
              <w:t>acceptable threshold</w:t>
            </w:r>
            <w:r w:rsidR="00106E98">
              <w:rPr>
                <w:sz w:val="16"/>
                <w:szCs w:val="16"/>
                <w:lang w:val="en-US"/>
              </w:rPr>
              <w:t xml:space="preserve">. The excess of these thresholds is considered </w:t>
            </w:r>
            <w:del w:id="110" w:author="DUC" w:date="2020-10-07T14:39:00Z">
              <w:r w:rsidR="00106E98" w:rsidDel="00774570">
                <w:rPr>
                  <w:sz w:val="16"/>
                  <w:szCs w:val="16"/>
                  <w:lang w:val="en-US"/>
                </w:rPr>
                <w:delText xml:space="preserve">an </w:delText>
              </w:r>
            </w:del>
            <w:r w:rsidR="00106E98">
              <w:rPr>
                <w:sz w:val="16"/>
                <w:szCs w:val="16"/>
                <w:lang w:val="en-US"/>
              </w:rPr>
              <w:t>abnormal behavior.</w:t>
            </w:r>
          </w:p>
          <w:p w:rsidR="000E3BE8" w:rsidRPr="00DE6C92" w:rsidRDefault="000E3BE8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20" w:type="dxa"/>
            <w:shd w:val="clear" w:color="auto" w:fill="A6A6A6" w:themeFill="background1" w:themeFillShade="A6"/>
          </w:tcPr>
          <w:p w:rsidR="00C16435" w:rsidRPr="0035784E" w:rsidRDefault="00660AEA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5784E">
              <w:rPr>
                <w:sz w:val="16"/>
                <w:szCs w:val="16"/>
                <w:lang w:val="en-US"/>
              </w:rPr>
              <w:t xml:space="preserve">- </w:t>
            </w:r>
            <w:r w:rsidR="00C16435" w:rsidRPr="0035784E">
              <w:rPr>
                <w:sz w:val="16"/>
                <w:szCs w:val="16"/>
                <w:lang w:val="en-US"/>
              </w:rPr>
              <w:t>Same as Medium</w:t>
            </w:r>
          </w:p>
          <w:p w:rsidR="00660AEA" w:rsidRPr="00A845E3" w:rsidRDefault="00660AEA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>Additionally</w:t>
            </w:r>
          </w:p>
          <w:p w:rsidR="001D1B53" w:rsidRPr="00A845E3" w:rsidRDefault="00C16435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>-</w:t>
            </w:r>
            <w:r w:rsidR="0015613D">
              <w:rPr>
                <w:sz w:val="16"/>
                <w:szCs w:val="16"/>
                <w:lang w:val="en-US"/>
              </w:rPr>
              <w:t xml:space="preserve"> </w:t>
            </w:r>
            <w:r w:rsidRPr="00A845E3">
              <w:rPr>
                <w:sz w:val="16"/>
                <w:szCs w:val="16"/>
                <w:lang w:val="en-US"/>
              </w:rPr>
              <w:t xml:space="preserve">Define mechanics to detect abnormal sensors </w:t>
            </w:r>
            <w:r w:rsidR="00600738">
              <w:rPr>
                <w:sz w:val="16"/>
                <w:szCs w:val="16"/>
                <w:lang w:val="en-US"/>
              </w:rPr>
              <w:t xml:space="preserve">data </w:t>
            </w:r>
            <w:r w:rsidRPr="00A845E3">
              <w:rPr>
                <w:sz w:val="16"/>
                <w:szCs w:val="16"/>
                <w:lang w:val="en-US"/>
              </w:rPr>
              <w:t>b</w:t>
            </w:r>
            <w:r w:rsidR="0016247F">
              <w:rPr>
                <w:sz w:val="16"/>
                <w:szCs w:val="16"/>
                <w:lang w:val="en-US"/>
              </w:rPr>
              <w:t xml:space="preserve">y </w:t>
            </w:r>
            <w:r w:rsidR="00492045">
              <w:rPr>
                <w:sz w:val="16"/>
                <w:szCs w:val="16"/>
                <w:lang w:val="en-US"/>
              </w:rPr>
              <w:t>analyzing the</w:t>
            </w:r>
            <w:r w:rsidR="00492045">
              <w:t xml:space="preserve"> </w:t>
            </w:r>
            <w:r w:rsidR="00492045" w:rsidRPr="00492045">
              <w:rPr>
                <w:sz w:val="16"/>
                <w:szCs w:val="16"/>
                <w:lang w:val="en-US"/>
              </w:rPr>
              <w:t>consistency</w:t>
            </w:r>
            <w:r w:rsidR="00492045">
              <w:rPr>
                <w:sz w:val="16"/>
                <w:szCs w:val="16"/>
                <w:lang w:val="en-US"/>
              </w:rPr>
              <w:t xml:space="preserve"> and the</w:t>
            </w:r>
            <w:r w:rsidR="00830060">
              <w:rPr>
                <w:sz w:val="16"/>
                <w:szCs w:val="16"/>
                <w:lang w:val="en-US"/>
              </w:rPr>
              <w:t xml:space="preserve"> </w:t>
            </w:r>
            <w:r w:rsidR="00790F1D" w:rsidRPr="00790F1D">
              <w:rPr>
                <w:sz w:val="16"/>
                <w:szCs w:val="16"/>
                <w:lang w:val="en-US"/>
              </w:rPr>
              <w:t xml:space="preserve">coherence </w:t>
            </w:r>
            <w:r w:rsidR="00DE508F">
              <w:rPr>
                <w:sz w:val="16"/>
                <w:szCs w:val="16"/>
                <w:lang w:val="en-US"/>
              </w:rPr>
              <w:t>between</w:t>
            </w:r>
            <w:r w:rsidR="0016247F">
              <w:rPr>
                <w:sz w:val="16"/>
                <w:szCs w:val="16"/>
                <w:lang w:val="en-US"/>
              </w:rPr>
              <w:t xml:space="preserve"> the data from different sensors</w:t>
            </w:r>
            <w:r w:rsidR="00580B95">
              <w:rPr>
                <w:sz w:val="16"/>
                <w:szCs w:val="16"/>
                <w:lang w:val="en-US"/>
              </w:rPr>
              <w:t>.</w:t>
            </w:r>
          </w:p>
          <w:p w:rsidR="00C16435" w:rsidRPr="00A845E3" w:rsidRDefault="00C16435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  <w:shd w:val="clear" w:color="auto" w:fill="A6A6A6" w:themeFill="background1" w:themeFillShade="A6"/>
          </w:tcPr>
          <w:p w:rsidR="00C16435" w:rsidRPr="00A845E3" w:rsidRDefault="001E6203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Same as Medium</w:t>
            </w:r>
            <w:r w:rsidRPr="008065E1" w:rsidDel="001E6203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C16435" w:rsidRPr="00A845E3" w:rsidTr="008157B5">
        <w:tc>
          <w:tcPr>
            <w:tcW w:w="1980" w:type="dxa"/>
            <w:vMerge/>
          </w:tcPr>
          <w:p w:rsidR="00C16435" w:rsidRPr="00A845E3" w:rsidRDefault="00C16435" w:rsidP="00C16435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</w:tcPr>
          <w:p w:rsidR="00C16435" w:rsidRPr="00A845E3" w:rsidRDefault="00C16435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t>Example</w:t>
            </w:r>
          </w:p>
          <w:p w:rsidR="00C16435" w:rsidRPr="00A845E3" w:rsidRDefault="000E3BE8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- </w:t>
            </w:r>
            <w:r w:rsidR="00627F09" w:rsidRPr="00A845E3">
              <w:rPr>
                <w:sz w:val="16"/>
                <w:szCs w:val="16"/>
                <w:lang w:val="en-US"/>
              </w:rPr>
              <w:t>An</w:t>
            </w:r>
            <w:r w:rsidR="00C16435" w:rsidRPr="00A845E3">
              <w:rPr>
                <w:sz w:val="16"/>
                <w:szCs w:val="16"/>
                <w:lang w:val="en-US"/>
              </w:rPr>
              <w:t xml:space="preserve"> acceptable threshold for data from the accelerometer such as +- 3m/s</w:t>
            </w:r>
            <w:r w:rsidR="00C16435" w:rsidRPr="00A845E3">
              <w:rPr>
                <w:sz w:val="16"/>
                <w:szCs w:val="16"/>
                <w:vertAlign w:val="superscript"/>
                <w:lang w:val="en-US"/>
              </w:rPr>
              <w:t>2</w:t>
            </w:r>
            <w:r w:rsidR="00C16435" w:rsidRPr="00A845E3">
              <w:rPr>
                <w:sz w:val="16"/>
                <w:szCs w:val="16"/>
                <w:lang w:val="en-US"/>
              </w:rPr>
              <w:t xml:space="preserve">. The data out of this scope could </w:t>
            </w:r>
            <w:r w:rsidR="005E2A41">
              <w:rPr>
                <w:sz w:val="16"/>
                <w:szCs w:val="16"/>
                <w:lang w:val="en-US"/>
              </w:rPr>
              <w:t>be considered</w:t>
            </w:r>
            <w:r w:rsidR="005E2A41" w:rsidRPr="00A845E3">
              <w:rPr>
                <w:sz w:val="16"/>
                <w:szCs w:val="16"/>
                <w:lang w:val="en-US"/>
              </w:rPr>
              <w:t xml:space="preserve"> </w:t>
            </w:r>
            <w:r w:rsidR="00C16435" w:rsidRPr="00A845E3">
              <w:rPr>
                <w:sz w:val="16"/>
                <w:szCs w:val="16"/>
                <w:lang w:val="en-US"/>
              </w:rPr>
              <w:t>a possible attack.</w:t>
            </w:r>
          </w:p>
          <w:p w:rsidR="000E3BE8" w:rsidRPr="00A845E3" w:rsidRDefault="000E3BE8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420" w:type="dxa"/>
          </w:tcPr>
          <w:p w:rsidR="00C16435" w:rsidRPr="00A845E3" w:rsidRDefault="00C16435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 w:rsidRPr="00A845E3">
              <w:rPr>
                <w:b/>
                <w:sz w:val="16"/>
                <w:szCs w:val="16"/>
                <w:lang w:val="en-US"/>
              </w:rPr>
              <w:lastRenderedPageBreak/>
              <w:t xml:space="preserve">Example </w:t>
            </w:r>
          </w:p>
          <w:p w:rsidR="000E3BE8" w:rsidRPr="00DE6C92" w:rsidRDefault="000E3BE8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A845E3">
              <w:rPr>
                <w:sz w:val="16"/>
                <w:szCs w:val="16"/>
                <w:lang w:val="en-US"/>
              </w:rPr>
              <w:t xml:space="preserve">- </w:t>
            </w:r>
            <w:r w:rsidR="00C16435" w:rsidRPr="00A845E3">
              <w:rPr>
                <w:sz w:val="16"/>
                <w:szCs w:val="16"/>
                <w:lang w:val="en-US"/>
              </w:rPr>
              <w:t>Compare position data from GPS with data from IMU and a stereo-camera</w:t>
            </w:r>
            <w:r w:rsidR="008065E1">
              <w:rPr>
                <w:sz w:val="16"/>
                <w:szCs w:val="16"/>
                <w:lang w:val="en-US"/>
              </w:rPr>
              <w:t xml:space="preserve"> to detect GPS spoofing</w:t>
            </w:r>
          </w:p>
          <w:p w:rsidR="00C16435" w:rsidRPr="0035784E" w:rsidRDefault="00C16435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  <w:tc>
          <w:tcPr>
            <w:tcW w:w="3150" w:type="dxa"/>
          </w:tcPr>
          <w:p w:rsidR="00C16435" w:rsidRPr="00A845E3" w:rsidRDefault="00C16435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</w:tr>
      <w:tr w:rsidR="006C156C" w:rsidRPr="00A845E3" w:rsidTr="00845CA7">
        <w:tc>
          <w:tcPr>
            <w:tcW w:w="1980" w:type="dxa"/>
          </w:tcPr>
          <w:p w:rsidR="006C156C" w:rsidRPr="00CD5BF9" w:rsidRDefault="00A845E3" w:rsidP="006C156C">
            <w:pPr>
              <w:ind w:firstLine="0"/>
              <w:rPr>
                <w:b/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t>OCSO #</w:t>
            </w:r>
            <w:r w:rsidR="00EF587F">
              <w:rPr>
                <w:b/>
                <w:sz w:val="16"/>
                <w:szCs w:val="16"/>
                <w:lang w:val="en-US"/>
              </w:rPr>
              <w:t>15</w:t>
            </w:r>
            <w:r w:rsidR="006C156C" w:rsidRPr="00EE69F1">
              <w:rPr>
                <w:b/>
                <w:sz w:val="16"/>
                <w:szCs w:val="16"/>
                <w:lang w:val="en-US"/>
              </w:rPr>
              <w:t>_Sensors</w:t>
            </w:r>
          </w:p>
          <w:p w:rsidR="006C156C" w:rsidRDefault="00FD0A1F" w:rsidP="006C156C">
            <w:pPr>
              <w:ind w:firstLine="0"/>
              <w:rPr>
                <w:sz w:val="16"/>
                <w:szCs w:val="16"/>
                <w:lang w:val="en-US"/>
              </w:rPr>
            </w:pPr>
            <w:r w:rsidRPr="00845CA7">
              <w:rPr>
                <w:sz w:val="16"/>
                <w:szCs w:val="16"/>
                <w:lang w:val="en-US"/>
              </w:rPr>
              <w:t>Ensure the availability of the sensor data under attack</w:t>
            </w:r>
            <w:r w:rsidR="00FB36C2">
              <w:rPr>
                <w:sz w:val="16"/>
                <w:szCs w:val="16"/>
                <w:lang w:val="en-US"/>
              </w:rPr>
              <w:t>.</w:t>
            </w:r>
          </w:p>
          <w:p w:rsidR="00FB36C2" w:rsidRDefault="00FB36C2" w:rsidP="006C156C">
            <w:pPr>
              <w:ind w:firstLine="0"/>
              <w:rPr>
                <w:sz w:val="16"/>
                <w:szCs w:val="16"/>
                <w:lang w:val="en-US"/>
              </w:rPr>
            </w:pPr>
          </w:p>
          <w:p w:rsidR="00FB36C2" w:rsidRPr="00845CA7" w:rsidRDefault="00FB36C2" w:rsidP="006C156C">
            <w:pPr>
              <w:ind w:firstLine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Keyword: </w:t>
            </w:r>
            <w:r w:rsidRPr="00845CA7">
              <w:rPr>
                <w:b/>
                <w:sz w:val="16"/>
                <w:szCs w:val="16"/>
                <w:lang w:val="en-US"/>
              </w:rPr>
              <w:t>Availability</w:t>
            </w:r>
          </w:p>
          <w:p w:rsidR="006C156C" w:rsidRPr="00EE69F1" w:rsidRDefault="006C156C" w:rsidP="00C16435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  <w:shd w:val="clear" w:color="auto" w:fill="A6A6A6" w:themeFill="background1" w:themeFillShade="A6"/>
          </w:tcPr>
          <w:p w:rsidR="006C156C" w:rsidRPr="0035784E" w:rsidRDefault="006C156C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>- De</w:t>
            </w:r>
            <w:r w:rsidR="00E12E7F">
              <w:rPr>
                <w:sz w:val="16"/>
                <w:szCs w:val="16"/>
                <w:lang w:val="en-US"/>
              </w:rPr>
              <w:t>fine the solution to protect</w:t>
            </w:r>
            <w:r w:rsidRPr="008065E1">
              <w:rPr>
                <w:sz w:val="16"/>
                <w:szCs w:val="16"/>
                <w:lang w:val="en-US"/>
              </w:rPr>
              <w:t xml:space="preserve"> sensors against the interference </w:t>
            </w:r>
            <w:r w:rsidR="00FD0A1F" w:rsidRPr="00DE6C92">
              <w:rPr>
                <w:sz w:val="16"/>
                <w:szCs w:val="16"/>
                <w:lang w:val="en-US"/>
              </w:rPr>
              <w:t>from</w:t>
            </w:r>
            <w:r w:rsidR="00627F09">
              <w:rPr>
                <w:sz w:val="16"/>
                <w:szCs w:val="16"/>
                <w:lang w:val="en-US"/>
              </w:rPr>
              <w:t xml:space="preserve"> the environment (</w:t>
            </w:r>
            <w:r w:rsidR="002A09AA">
              <w:rPr>
                <w:sz w:val="16"/>
                <w:szCs w:val="16"/>
                <w:lang w:val="en-US"/>
              </w:rPr>
              <w:t xml:space="preserve">The attacker could manipulate the output of </w:t>
            </w:r>
            <w:ins w:id="111" w:author="DUC" w:date="2020-10-07T14:39:00Z">
              <w:r w:rsidR="00BF2B12">
                <w:rPr>
                  <w:sz w:val="16"/>
                  <w:szCs w:val="16"/>
                  <w:lang w:val="en-US"/>
                </w:rPr>
                <w:t xml:space="preserve">the </w:t>
              </w:r>
            </w:ins>
            <w:r w:rsidR="002A09AA">
              <w:rPr>
                <w:sz w:val="16"/>
                <w:szCs w:val="16"/>
                <w:lang w:val="en-US"/>
              </w:rPr>
              <w:t xml:space="preserve">accelerometer sensor by using </w:t>
            </w:r>
            <w:r w:rsidR="002A09AA" w:rsidRPr="00EE69F1">
              <w:rPr>
                <w:sz w:val="16"/>
                <w:szCs w:val="16"/>
                <w:lang w:val="en-US"/>
              </w:rPr>
              <w:t xml:space="preserve">the interference at </w:t>
            </w:r>
            <w:r w:rsidR="0079735A">
              <w:rPr>
                <w:sz w:val="16"/>
                <w:szCs w:val="16"/>
                <w:lang w:val="en-US"/>
              </w:rPr>
              <w:t xml:space="preserve">its </w:t>
            </w:r>
            <w:r w:rsidR="00601B55">
              <w:rPr>
                <w:sz w:val="16"/>
                <w:szCs w:val="16"/>
                <w:lang w:val="en-US"/>
              </w:rPr>
              <w:t>resonant frequency</w:t>
            </w:r>
            <w:r w:rsidR="002A09AA">
              <w:rPr>
                <w:sz w:val="16"/>
                <w:szCs w:val="16"/>
                <w:lang w:val="en-US"/>
              </w:rPr>
              <w:t xml:space="preserve"> </w:t>
            </w:r>
            <w:r w:rsidRPr="00DE6C92">
              <w:rPr>
                <w:sz w:val="16"/>
                <w:szCs w:val="16"/>
                <w:lang w:val="en-US"/>
              </w:rPr>
              <w:t>)</w:t>
            </w:r>
          </w:p>
        </w:tc>
        <w:tc>
          <w:tcPr>
            <w:tcW w:w="3420" w:type="dxa"/>
            <w:shd w:val="clear" w:color="auto" w:fill="A6A6A6" w:themeFill="background1" w:themeFillShade="A6"/>
          </w:tcPr>
          <w:p w:rsidR="006C156C" w:rsidRPr="00EE69F1" w:rsidRDefault="00660AEA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5784E">
              <w:rPr>
                <w:sz w:val="16"/>
                <w:szCs w:val="16"/>
                <w:lang w:val="en-US"/>
              </w:rPr>
              <w:t xml:space="preserve">- </w:t>
            </w:r>
            <w:r w:rsidRPr="00845CA7">
              <w:rPr>
                <w:sz w:val="16"/>
                <w:szCs w:val="16"/>
                <w:lang w:val="en-US"/>
              </w:rPr>
              <w:t>Same as Low</w:t>
            </w:r>
          </w:p>
          <w:p w:rsidR="00660AEA" w:rsidRPr="008065E1" w:rsidRDefault="00660AEA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8065E1">
              <w:rPr>
                <w:sz w:val="16"/>
                <w:szCs w:val="16"/>
                <w:lang w:val="en-US"/>
              </w:rPr>
              <w:t xml:space="preserve">Additionally </w:t>
            </w:r>
          </w:p>
          <w:p w:rsidR="00660AEA" w:rsidRPr="00845CA7" w:rsidRDefault="00660AEA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DE6C92">
              <w:rPr>
                <w:sz w:val="16"/>
                <w:szCs w:val="16"/>
                <w:lang w:val="en-US"/>
              </w:rPr>
              <w:t>- Define mechanics or architecture</w:t>
            </w:r>
            <w:r w:rsidR="003F11FD">
              <w:rPr>
                <w:sz w:val="16"/>
                <w:szCs w:val="16"/>
                <w:lang w:val="en-US"/>
              </w:rPr>
              <w:t>s that</w:t>
            </w:r>
            <w:r w:rsidRPr="00DE6C92">
              <w:rPr>
                <w:sz w:val="16"/>
                <w:szCs w:val="16"/>
                <w:lang w:val="en-US"/>
              </w:rPr>
              <w:t xml:space="preserve"> provide redundancies</w:t>
            </w:r>
            <w:r w:rsidRPr="0035784E">
              <w:rPr>
                <w:sz w:val="16"/>
                <w:szCs w:val="16"/>
                <w:lang w:val="en-US"/>
              </w:rPr>
              <w:t xml:space="preserve"> of sensor data</w:t>
            </w:r>
          </w:p>
        </w:tc>
        <w:tc>
          <w:tcPr>
            <w:tcW w:w="3150" w:type="dxa"/>
            <w:shd w:val="clear" w:color="auto" w:fill="A6A6A6" w:themeFill="background1" w:themeFillShade="A6"/>
          </w:tcPr>
          <w:p w:rsidR="006C156C" w:rsidRPr="00EE69F1" w:rsidRDefault="001E6203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3850E1">
              <w:rPr>
                <w:sz w:val="16"/>
                <w:szCs w:val="16"/>
                <w:lang w:val="en-US"/>
              </w:rPr>
              <w:t>Same as Medium</w:t>
            </w:r>
          </w:p>
        </w:tc>
      </w:tr>
      <w:tr w:rsidR="006C156C" w:rsidRPr="00A845E3" w:rsidTr="008157B5">
        <w:tc>
          <w:tcPr>
            <w:tcW w:w="1980" w:type="dxa"/>
          </w:tcPr>
          <w:p w:rsidR="006C156C" w:rsidRPr="00EE69F1" w:rsidRDefault="006C156C" w:rsidP="00C16435">
            <w:pPr>
              <w:ind w:firstLine="0"/>
              <w:rPr>
                <w:sz w:val="16"/>
                <w:szCs w:val="16"/>
                <w:lang w:val="en-US"/>
              </w:rPr>
            </w:pPr>
          </w:p>
        </w:tc>
        <w:tc>
          <w:tcPr>
            <w:tcW w:w="3240" w:type="dxa"/>
          </w:tcPr>
          <w:p w:rsidR="00660AEA" w:rsidRPr="00845CA7" w:rsidRDefault="00660AEA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 w:rsidRPr="00845CA7">
              <w:rPr>
                <w:b/>
                <w:sz w:val="16"/>
                <w:szCs w:val="16"/>
                <w:lang w:val="en-US"/>
              </w:rPr>
              <w:t>Example</w:t>
            </w:r>
          </w:p>
          <w:p w:rsidR="006C156C" w:rsidRPr="00845CA7" w:rsidRDefault="00A845E3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  <w:r w:rsidRPr="00EE69F1">
              <w:rPr>
                <w:sz w:val="16"/>
                <w:szCs w:val="16"/>
                <w:lang w:val="en-US"/>
              </w:rPr>
              <w:t xml:space="preserve">- The </w:t>
            </w:r>
            <w:r w:rsidR="0050682D">
              <w:rPr>
                <w:sz w:val="16"/>
                <w:szCs w:val="16"/>
                <w:lang w:val="en-US"/>
              </w:rPr>
              <w:t>accelerometer (IMU at large) is shelled within</w:t>
            </w:r>
            <w:r w:rsidR="006C156C" w:rsidRPr="00EE69F1">
              <w:rPr>
                <w:sz w:val="16"/>
                <w:szCs w:val="16"/>
                <w:lang w:val="en-US"/>
              </w:rPr>
              <w:t xml:space="preserve"> a metal box to defense against the interference at </w:t>
            </w:r>
            <w:r w:rsidR="006C156C" w:rsidRPr="00CD5BF9">
              <w:rPr>
                <w:sz w:val="16"/>
                <w:szCs w:val="16"/>
                <w:lang w:val="en-US"/>
              </w:rPr>
              <w:t>resonant frequencies</w:t>
            </w:r>
          </w:p>
        </w:tc>
        <w:tc>
          <w:tcPr>
            <w:tcW w:w="3420" w:type="dxa"/>
          </w:tcPr>
          <w:p w:rsidR="006C156C" w:rsidRPr="00EE69F1" w:rsidRDefault="00660AEA" w:rsidP="00845CA7">
            <w:pPr>
              <w:ind w:firstLine="0"/>
              <w:jc w:val="left"/>
              <w:rPr>
                <w:b/>
                <w:sz w:val="16"/>
                <w:szCs w:val="16"/>
                <w:lang w:val="en-US"/>
              </w:rPr>
            </w:pPr>
            <w:r w:rsidRPr="00EE69F1">
              <w:rPr>
                <w:b/>
                <w:sz w:val="16"/>
                <w:szCs w:val="16"/>
                <w:lang w:val="en-US"/>
              </w:rPr>
              <w:t>Example</w:t>
            </w:r>
          </w:p>
          <w:p w:rsidR="0083472B" w:rsidRPr="00845CA7" w:rsidRDefault="0083472B" w:rsidP="00BE487B">
            <w:pPr>
              <w:ind w:firstLine="0"/>
              <w:jc w:val="left"/>
              <w:rPr>
                <w:sz w:val="16"/>
                <w:szCs w:val="16"/>
                <w:lang w:val="en-US"/>
              </w:rPr>
              <w:pPrChange w:id="112" w:author="DUC" w:date="2020-10-07T14:40:00Z">
                <w:pPr>
                  <w:ind w:firstLine="0"/>
                  <w:jc w:val="left"/>
                </w:pPr>
              </w:pPrChange>
            </w:pPr>
            <w:r w:rsidRPr="00EE69F1">
              <w:rPr>
                <w:b/>
                <w:sz w:val="16"/>
                <w:szCs w:val="16"/>
                <w:lang w:val="en-US"/>
              </w:rPr>
              <w:t xml:space="preserve">- </w:t>
            </w:r>
            <w:r w:rsidRPr="00EE69F1">
              <w:rPr>
                <w:sz w:val="16"/>
                <w:szCs w:val="16"/>
                <w:lang w:val="en-US"/>
              </w:rPr>
              <w:t>In the case that the GPS is</w:t>
            </w:r>
            <w:r w:rsidRPr="00CD5BF9">
              <w:rPr>
                <w:sz w:val="16"/>
                <w:szCs w:val="16"/>
                <w:lang w:val="en-US"/>
              </w:rPr>
              <w:t xml:space="preserve"> unreliable, the data from the camera could provide </w:t>
            </w:r>
            <w:del w:id="113" w:author="DUC" w:date="2020-10-07T14:40:00Z">
              <w:r w:rsidRPr="008065E1" w:rsidDel="00BE487B">
                <w:rPr>
                  <w:sz w:val="16"/>
                  <w:szCs w:val="16"/>
                  <w:lang w:val="en-US"/>
                </w:rPr>
                <w:delText xml:space="preserve">alternatively </w:delText>
              </w:r>
            </w:del>
            <w:r w:rsidRPr="008065E1">
              <w:rPr>
                <w:sz w:val="16"/>
                <w:szCs w:val="16"/>
                <w:lang w:val="en-US"/>
              </w:rPr>
              <w:t>position data</w:t>
            </w:r>
            <w:ins w:id="114" w:author="DUC" w:date="2020-10-07T14:40:00Z">
              <w:r w:rsidR="00BE487B">
                <w:rPr>
                  <w:sz w:val="16"/>
                  <w:szCs w:val="16"/>
                  <w:lang w:val="en-US"/>
                </w:rPr>
                <w:t xml:space="preserve"> </w:t>
              </w:r>
              <w:r w:rsidR="00BE487B" w:rsidRPr="008065E1">
                <w:rPr>
                  <w:sz w:val="16"/>
                  <w:szCs w:val="16"/>
                  <w:lang w:val="en-US"/>
                </w:rPr>
                <w:t>alternatively</w:t>
              </w:r>
            </w:ins>
          </w:p>
        </w:tc>
        <w:tc>
          <w:tcPr>
            <w:tcW w:w="3150" w:type="dxa"/>
          </w:tcPr>
          <w:p w:rsidR="006C156C" w:rsidRPr="00EE69F1" w:rsidRDefault="006C156C" w:rsidP="00845CA7">
            <w:pPr>
              <w:ind w:firstLine="0"/>
              <w:jc w:val="left"/>
              <w:rPr>
                <w:sz w:val="16"/>
                <w:szCs w:val="16"/>
                <w:lang w:val="en-US"/>
              </w:rPr>
            </w:pPr>
          </w:p>
        </w:tc>
      </w:tr>
    </w:tbl>
    <w:p w:rsidR="00E5131E" w:rsidRPr="00EE69F1" w:rsidRDefault="00E5131E" w:rsidP="00FD3961">
      <w:pPr>
        <w:ind w:firstLine="0"/>
        <w:rPr>
          <w:sz w:val="16"/>
          <w:szCs w:val="16"/>
          <w:lang w:val="en-US"/>
        </w:rPr>
      </w:pPr>
    </w:p>
    <w:p w:rsidR="006A4C53" w:rsidRPr="008065E1" w:rsidRDefault="006A4C53" w:rsidP="006A4C53">
      <w:pPr>
        <w:rPr>
          <w:sz w:val="16"/>
          <w:szCs w:val="16"/>
          <w:lang w:val="en-US"/>
        </w:rPr>
      </w:pPr>
    </w:p>
    <w:p w:rsidR="006A4C53" w:rsidRPr="0035784E" w:rsidRDefault="006A4C53" w:rsidP="006A4C53">
      <w:pPr>
        <w:rPr>
          <w:sz w:val="16"/>
          <w:szCs w:val="16"/>
          <w:lang w:val="en-US"/>
        </w:rPr>
      </w:pPr>
      <w:r w:rsidRPr="0035784E">
        <w:rPr>
          <w:sz w:val="16"/>
          <w:szCs w:val="16"/>
          <w:lang w:val="en-US"/>
        </w:rPr>
        <w:t>.</w:t>
      </w:r>
    </w:p>
    <w:sectPr w:rsidR="006A4C53" w:rsidRPr="0035784E" w:rsidSect="00845CA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9A2"/>
    <w:multiLevelType w:val="hybridMultilevel"/>
    <w:tmpl w:val="10AE50B4"/>
    <w:lvl w:ilvl="0" w:tplc="CD84E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77D4"/>
    <w:multiLevelType w:val="hybridMultilevel"/>
    <w:tmpl w:val="D9FEA40C"/>
    <w:lvl w:ilvl="0" w:tplc="3D544B7A">
      <w:start w:val="14"/>
      <w:numFmt w:val="bullet"/>
      <w:lvlText w:val="-"/>
      <w:lvlJc w:val="left"/>
      <w:pPr>
        <w:ind w:left="304" w:hanging="360"/>
      </w:pPr>
      <w:rPr>
        <w:rFonts w:ascii="Times New Roman" w:eastAsiaTheme="minorHAnsi" w:hAnsi="Times New Roman" w:cs="Times New Roman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</w:abstractNum>
  <w:abstractNum w:abstractNumId="2" w15:restartNumberingAfterBreak="0">
    <w:nsid w:val="184C60BB"/>
    <w:multiLevelType w:val="hybridMultilevel"/>
    <w:tmpl w:val="3316291C"/>
    <w:lvl w:ilvl="0" w:tplc="44BE990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26281"/>
    <w:multiLevelType w:val="hybridMultilevel"/>
    <w:tmpl w:val="1C9AC8C4"/>
    <w:lvl w:ilvl="0" w:tplc="82544E58">
      <w:start w:val="14"/>
      <w:numFmt w:val="bullet"/>
      <w:lvlText w:val="-"/>
      <w:lvlJc w:val="left"/>
      <w:pPr>
        <w:ind w:left="3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4" w:hanging="360"/>
      </w:pPr>
      <w:rPr>
        <w:rFonts w:ascii="Wingdings" w:hAnsi="Wingdings" w:hint="default"/>
      </w:rPr>
    </w:lvl>
  </w:abstractNum>
  <w:abstractNum w:abstractNumId="4" w15:restartNumberingAfterBreak="0">
    <w:nsid w:val="2B715654"/>
    <w:multiLevelType w:val="hybridMultilevel"/>
    <w:tmpl w:val="92D8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D0922"/>
    <w:multiLevelType w:val="hybridMultilevel"/>
    <w:tmpl w:val="FD66E11E"/>
    <w:lvl w:ilvl="0" w:tplc="F252CB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3F6B61"/>
    <w:multiLevelType w:val="hybridMultilevel"/>
    <w:tmpl w:val="427263D0"/>
    <w:lvl w:ilvl="0" w:tplc="1A3493A8">
      <w:start w:val="1"/>
      <w:numFmt w:val="lowerLetter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F1A67"/>
    <w:multiLevelType w:val="hybridMultilevel"/>
    <w:tmpl w:val="885836F6"/>
    <w:lvl w:ilvl="0" w:tplc="D74E4850">
      <w:start w:val="1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2BE41B0"/>
    <w:multiLevelType w:val="hybridMultilevel"/>
    <w:tmpl w:val="D1CE5118"/>
    <w:lvl w:ilvl="0" w:tplc="E1D2D7F8">
      <w:start w:val="1"/>
      <w:numFmt w:val="decimal"/>
      <w:pStyle w:val="Heading3"/>
      <w:lvlText w:val="%1."/>
      <w:lvlJc w:val="righ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4F37E9"/>
    <w:multiLevelType w:val="multilevel"/>
    <w:tmpl w:val="A19095DC"/>
    <w:lvl w:ilvl="0">
      <w:start w:val="1"/>
      <w:numFmt w:val="upperLetter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6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8"/>
  </w:num>
  <w:num w:numId="13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C">
    <w15:presenceInfo w15:providerId="None" w15:userId="DU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A5"/>
    <w:rsid w:val="000000F7"/>
    <w:rsid w:val="000026B5"/>
    <w:rsid w:val="00002889"/>
    <w:rsid w:val="0000295C"/>
    <w:rsid w:val="00002E84"/>
    <w:rsid w:val="00011970"/>
    <w:rsid w:val="00011E5E"/>
    <w:rsid w:val="0001652E"/>
    <w:rsid w:val="00016AF8"/>
    <w:rsid w:val="0002531C"/>
    <w:rsid w:val="00026371"/>
    <w:rsid w:val="000308EE"/>
    <w:rsid w:val="000332C0"/>
    <w:rsid w:val="00035253"/>
    <w:rsid w:val="00036842"/>
    <w:rsid w:val="00037453"/>
    <w:rsid w:val="00043371"/>
    <w:rsid w:val="00043FF8"/>
    <w:rsid w:val="000440E5"/>
    <w:rsid w:val="00045EC2"/>
    <w:rsid w:val="000500D1"/>
    <w:rsid w:val="0005012F"/>
    <w:rsid w:val="0005090B"/>
    <w:rsid w:val="00051562"/>
    <w:rsid w:val="00055630"/>
    <w:rsid w:val="00057634"/>
    <w:rsid w:val="00057E9A"/>
    <w:rsid w:val="000602B6"/>
    <w:rsid w:val="00062B2B"/>
    <w:rsid w:val="00072B05"/>
    <w:rsid w:val="00080A93"/>
    <w:rsid w:val="00081CD2"/>
    <w:rsid w:val="00083F3B"/>
    <w:rsid w:val="00084D53"/>
    <w:rsid w:val="00087CB1"/>
    <w:rsid w:val="000939B3"/>
    <w:rsid w:val="000A09B3"/>
    <w:rsid w:val="000A2FF9"/>
    <w:rsid w:val="000A3D49"/>
    <w:rsid w:val="000A4EAB"/>
    <w:rsid w:val="000A6ACE"/>
    <w:rsid w:val="000B62D8"/>
    <w:rsid w:val="000B74CA"/>
    <w:rsid w:val="000B7AF7"/>
    <w:rsid w:val="000C0856"/>
    <w:rsid w:val="000C1390"/>
    <w:rsid w:val="000C3B97"/>
    <w:rsid w:val="000C4AC8"/>
    <w:rsid w:val="000C56B0"/>
    <w:rsid w:val="000C5AE0"/>
    <w:rsid w:val="000D7322"/>
    <w:rsid w:val="000E0708"/>
    <w:rsid w:val="000E3BE8"/>
    <w:rsid w:val="000F2F19"/>
    <w:rsid w:val="000F70FA"/>
    <w:rsid w:val="000F7B7A"/>
    <w:rsid w:val="00100A38"/>
    <w:rsid w:val="00101FC9"/>
    <w:rsid w:val="00102814"/>
    <w:rsid w:val="00105B15"/>
    <w:rsid w:val="00105BF7"/>
    <w:rsid w:val="00106E98"/>
    <w:rsid w:val="00113B07"/>
    <w:rsid w:val="0011539A"/>
    <w:rsid w:val="00121EFA"/>
    <w:rsid w:val="00130334"/>
    <w:rsid w:val="0013044C"/>
    <w:rsid w:val="0013104D"/>
    <w:rsid w:val="001347DB"/>
    <w:rsid w:val="0013570B"/>
    <w:rsid w:val="0013633A"/>
    <w:rsid w:val="00137D88"/>
    <w:rsid w:val="0014033F"/>
    <w:rsid w:val="00141F20"/>
    <w:rsid w:val="001517B8"/>
    <w:rsid w:val="00152054"/>
    <w:rsid w:val="0015613D"/>
    <w:rsid w:val="00156DA8"/>
    <w:rsid w:val="001571A2"/>
    <w:rsid w:val="0016131C"/>
    <w:rsid w:val="0016247F"/>
    <w:rsid w:val="00162809"/>
    <w:rsid w:val="00162D5E"/>
    <w:rsid w:val="00164021"/>
    <w:rsid w:val="0016480D"/>
    <w:rsid w:val="00166927"/>
    <w:rsid w:val="00170AA1"/>
    <w:rsid w:val="00172477"/>
    <w:rsid w:val="0017370B"/>
    <w:rsid w:val="00174772"/>
    <w:rsid w:val="00174D38"/>
    <w:rsid w:val="001754D4"/>
    <w:rsid w:val="00176A67"/>
    <w:rsid w:val="00176B1C"/>
    <w:rsid w:val="00177CC6"/>
    <w:rsid w:val="00180CE2"/>
    <w:rsid w:val="00180E7B"/>
    <w:rsid w:val="00181CE5"/>
    <w:rsid w:val="00191FEE"/>
    <w:rsid w:val="00196A15"/>
    <w:rsid w:val="001A05E8"/>
    <w:rsid w:val="001A1468"/>
    <w:rsid w:val="001A19C2"/>
    <w:rsid w:val="001A5477"/>
    <w:rsid w:val="001A5F56"/>
    <w:rsid w:val="001A668F"/>
    <w:rsid w:val="001B3066"/>
    <w:rsid w:val="001B4892"/>
    <w:rsid w:val="001B49EE"/>
    <w:rsid w:val="001B5323"/>
    <w:rsid w:val="001B5547"/>
    <w:rsid w:val="001C07FC"/>
    <w:rsid w:val="001C1E40"/>
    <w:rsid w:val="001C2D0C"/>
    <w:rsid w:val="001C2E3C"/>
    <w:rsid w:val="001D1904"/>
    <w:rsid w:val="001D1B53"/>
    <w:rsid w:val="001D228C"/>
    <w:rsid w:val="001E0A33"/>
    <w:rsid w:val="001E6042"/>
    <w:rsid w:val="001E6203"/>
    <w:rsid w:val="001F0DEA"/>
    <w:rsid w:val="001F48F6"/>
    <w:rsid w:val="001F5456"/>
    <w:rsid w:val="001F5A69"/>
    <w:rsid w:val="001F6F30"/>
    <w:rsid w:val="001F7513"/>
    <w:rsid w:val="002002B7"/>
    <w:rsid w:val="00201F41"/>
    <w:rsid w:val="00207040"/>
    <w:rsid w:val="002070BB"/>
    <w:rsid w:val="002106D2"/>
    <w:rsid w:val="00211B96"/>
    <w:rsid w:val="00214AE6"/>
    <w:rsid w:val="00215837"/>
    <w:rsid w:val="002255D9"/>
    <w:rsid w:val="00225C8C"/>
    <w:rsid w:val="0023478B"/>
    <w:rsid w:val="00236DD5"/>
    <w:rsid w:val="002440A0"/>
    <w:rsid w:val="00244C52"/>
    <w:rsid w:val="00244DDD"/>
    <w:rsid w:val="00246082"/>
    <w:rsid w:val="00246C95"/>
    <w:rsid w:val="0025000E"/>
    <w:rsid w:val="002514F4"/>
    <w:rsid w:val="00251EA0"/>
    <w:rsid w:val="00252A24"/>
    <w:rsid w:val="00254CBA"/>
    <w:rsid w:val="00255379"/>
    <w:rsid w:val="002564E3"/>
    <w:rsid w:val="00256F21"/>
    <w:rsid w:val="00256F2D"/>
    <w:rsid w:val="00256FC0"/>
    <w:rsid w:val="00257A9B"/>
    <w:rsid w:val="002621D6"/>
    <w:rsid w:val="002626AF"/>
    <w:rsid w:val="0026304D"/>
    <w:rsid w:val="00264F66"/>
    <w:rsid w:val="00266AFB"/>
    <w:rsid w:val="002677D3"/>
    <w:rsid w:val="002713BA"/>
    <w:rsid w:val="0027189A"/>
    <w:rsid w:val="00271A26"/>
    <w:rsid w:val="002746F0"/>
    <w:rsid w:val="00276983"/>
    <w:rsid w:val="002827AE"/>
    <w:rsid w:val="00283E15"/>
    <w:rsid w:val="002842EC"/>
    <w:rsid w:val="00284EA9"/>
    <w:rsid w:val="00290237"/>
    <w:rsid w:val="002935FD"/>
    <w:rsid w:val="002A09AA"/>
    <w:rsid w:val="002B1AB7"/>
    <w:rsid w:val="002B540E"/>
    <w:rsid w:val="002B72DE"/>
    <w:rsid w:val="002C533A"/>
    <w:rsid w:val="002D1A37"/>
    <w:rsid w:val="002D42DB"/>
    <w:rsid w:val="002D44E7"/>
    <w:rsid w:val="002D5DC0"/>
    <w:rsid w:val="002E06A4"/>
    <w:rsid w:val="002E1B82"/>
    <w:rsid w:val="002E241D"/>
    <w:rsid w:val="002E26BE"/>
    <w:rsid w:val="002E44D4"/>
    <w:rsid w:val="002E48DB"/>
    <w:rsid w:val="002E7226"/>
    <w:rsid w:val="002F00DC"/>
    <w:rsid w:val="002F0678"/>
    <w:rsid w:val="002F1363"/>
    <w:rsid w:val="002F1837"/>
    <w:rsid w:val="002F76A9"/>
    <w:rsid w:val="003005C1"/>
    <w:rsid w:val="00301762"/>
    <w:rsid w:val="003046A1"/>
    <w:rsid w:val="00307C5D"/>
    <w:rsid w:val="003100D4"/>
    <w:rsid w:val="003141E3"/>
    <w:rsid w:val="003200EE"/>
    <w:rsid w:val="00320985"/>
    <w:rsid w:val="00323FF3"/>
    <w:rsid w:val="0032425B"/>
    <w:rsid w:val="003261D1"/>
    <w:rsid w:val="00326E3D"/>
    <w:rsid w:val="0032712B"/>
    <w:rsid w:val="0033185B"/>
    <w:rsid w:val="00333049"/>
    <w:rsid w:val="00335764"/>
    <w:rsid w:val="00335C94"/>
    <w:rsid w:val="003371B8"/>
    <w:rsid w:val="00340040"/>
    <w:rsid w:val="003419C4"/>
    <w:rsid w:val="00342EBB"/>
    <w:rsid w:val="00347755"/>
    <w:rsid w:val="00350C5D"/>
    <w:rsid w:val="00351B31"/>
    <w:rsid w:val="003543E6"/>
    <w:rsid w:val="003569FB"/>
    <w:rsid w:val="0035776B"/>
    <w:rsid w:val="0035784E"/>
    <w:rsid w:val="00360E12"/>
    <w:rsid w:val="00362056"/>
    <w:rsid w:val="00363037"/>
    <w:rsid w:val="003640AF"/>
    <w:rsid w:val="00364163"/>
    <w:rsid w:val="00377296"/>
    <w:rsid w:val="00380D47"/>
    <w:rsid w:val="00380EBB"/>
    <w:rsid w:val="00383648"/>
    <w:rsid w:val="00384EA1"/>
    <w:rsid w:val="00385BD5"/>
    <w:rsid w:val="00385FAD"/>
    <w:rsid w:val="0039122B"/>
    <w:rsid w:val="00391B4B"/>
    <w:rsid w:val="00392E6C"/>
    <w:rsid w:val="003938E2"/>
    <w:rsid w:val="0039414A"/>
    <w:rsid w:val="00397457"/>
    <w:rsid w:val="003A03CC"/>
    <w:rsid w:val="003A22C1"/>
    <w:rsid w:val="003A41B1"/>
    <w:rsid w:val="003A4BFA"/>
    <w:rsid w:val="003A55D2"/>
    <w:rsid w:val="003A5738"/>
    <w:rsid w:val="003B3E66"/>
    <w:rsid w:val="003B433E"/>
    <w:rsid w:val="003B519E"/>
    <w:rsid w:val="003C0B22"/>
    <w:rsid w:val="003C0DCD"/>
    <w:rsid w:val="003C3CE5"/>
    <w:rsid w:val="003C7B5E"/>
    <w:rsid w:val="003D3430"/>
    <w:rsid w:val="003D49AC"/>
    <w:rsid w:val="003E062F"/>
    <w:rsid w:val="003E56AB"/>
    <w:rsid w:val="003E5CEE"/>
    <w:rsid w:val="003F0005"/>
    <w:rsid w:val="003F0A09"/>
    <w:rsid w:val="003F11FD"/>
    <w:rsid w:val="003F16A4"/>
    <w:rsid w:val="003F187A"/>
    <w:rsid w:val="003F2CF4"/>
    <w:rsid w:val="003F359C"/>
    <w:rsid w:val="003F433E"/>
    <w:rsid w:val="003F53B1"/>
    <w:rsid w:val="003F6EA4"/>
    <w:rsid w:val="003F78BA"/>
    <w:rsid w:val="0040020D"/>
    <w:rsid w:val="00402338"/>
    <w:rsid w:val="00404B2C"/>
    <w:rsid w:val="004119C7"/>
    <w:rsid w:val="00411C4F"/>
    <w:rsid w:val="00414145"/>
    <w:rsid w:val="00416516"/>
    <w:rsid w:val="004165C7"/>
    <w:rsid w:val="00416AB5"/>
    <w:rsid w:val="00417852"/>
    <w:rsid w:val="00423646"/>
    <w:rsid w:val="00423B43"/>
    <w:rsid w:val="0042439D"/>
    <w:rsid w:val="00424909"/>
    <w:rsid w:val="004256FC"/>
    <w:rsid w:val="00431175"/>
    <w:rsid w:val="00431D7D"/>
    <w:rsid w:val="00432F4F"/>
    <w:rsid w:val="00433CF4"/>
    <w:rsid w:val="00434FDF"/>
    <w:rsid w:val="00435626"/>
    <w:rsid w:val="0043586F"/>
    <w:rsid w:val="00440B2F"/>
    <w:rsid w:val="00441F78"/>
    <w:rsid w:val="00442424"/>
    <w:rsid w:val="00443513"/>
    <w:rsid w:val="00443E0A"/>
    <w:rsid w:val="004452D2"/>
    <w:rsid w:val="00446024"/>
    <w:rsid w:val="004505BE"/>
    <w:rsid w:val="00453B19"/>
    <w:rsid w:val="00453B29"/>
    <w:rsid w:val="00461483"/>
    <w:rsid w:val="00462EE1"/>
    <w:rsid w:val="0046306B"/>
    <w:rsid w:val="00465558"/>
    <w:rsid w:val="00467A63"/>
    <w:rsid w:val="00471420"/>
    <w:rsid w:val="00471642"/>
    <w:rsid w:val="00471D7C"/>
    <w:rsid w:val="00472D00"/>
    <w:rsid w:val="00473F66"/>
    <w:rsid w:val="00480131"/>
    <w:rsid w:val="00485771"/>
    <w:rsid w:val="00485AFA"/>
    <w:rsid w:val="00486F0C"/>
    <w:rsid w:val="00487A00"/>
    <w:rsid w:val="00492045"/>
    <w:rsid w:val="004922B5"/>
    <w:rsid w:val="00497717"/>
    <w:rsid w:val="004A1E88"/>
    <w:rsid w:val="004A1F7C"/>
    <w:rsid w:val="004A2334"/>
    <w:rsid w:val="004A4E95"/>
    <w:rsid w:val="004A6DD7"/>
    <w:rsid w:val="004A7B23"/>
    <w:rsid w:val="004B0B81"/>
    <w:rsid w:val="004B33CE"/>
    <w:rsid w:val="004B3D17"/>
    <w:rsid w:val="004B4F21"/>
    <w:rsid w:val="004B52DF"/>
    <w:rsid w:val="004B6EF4"/>
    <w:rsid w:val="004B7FD4"/>
    <w:rsid w:val="004C1652"/>
    <w:rsid w:val="004C352D"/>
    <w:rsid w:val="004C4B81"/>
    <w:rsid w:val="004C4FA3"/>
    <w:rsid w:val="004C7BDE"/>
    <w:rsid w:val="004D4C78"/>
    <w:rsid w:val="004D508D"/>
    <w:rsid w:val="004E00F6"/>
    <w:rsid w:val="004E2F18"/>
    <w:rsid w:val="004E6425"/>
    <w:rsid w:val="004F1207"/>
    <w:rsid w:val="004F3006"/>
    <w:rsid w:val="004F3B81"/>
    <w:rsid w:val="004F4FCD"/>
    <w:rsid w:val="00502F3E"/>
    <w:rsid w:val="0050682D"/>
    <w:rsid w:val="005076CE"/>
    <w:rsid w:val="005077A1"/>
    <w:rsid w:val="005130C9"/>
    <w:rsid w:val="00514DBF"/>
    <w:rsid w:val="00516D9F"/>
    <w:rsid w:val="00517D58"/>
    <w:rsid w:val="00522501"/>
    <w:rsid w:val="00522611"/>
    <w:rsid w:val="0052583C"/>
    <w:rsid w:val="00526B95"/>
    <w:rsid w:val="00526E32"/>
    <w:rsid w:val="00535154"/>
    <w:rsid w:val="005367F2"/>
    <w:rsid w:val="00536C32"/>
    <w:rsid w:val="00537482"/>
    <w:rsid w:val="00540424"/>
    <w:rsid w:val="00542754"/>
    <w:rsid w:val="00545BF3"/>
    <w:rsid w:val="00545FD5"/>
    <w:rsid w:val="00550BB1"/>
    <w:rsid w:val="00553470"/>
    <w:rsid w:val="00554869"/>
    <w:rsid w:val="00555A5A"/>
    <w:rsid w:val="00560476"/>
    <w:rsid w:val="0056425E"/>
    <w:rsid w:val="00564F74"/>
    <w:rsid w:val="005656FD"/>
    <w:rsid w:val="00570981"/>
    <w:rsid w:val="0057124A"/>
    <w:rsid w:val="00572BC4"/>
    <w:rsid w:val="00574ADF"/>
    <w:rsid w:val="005750C7"/>
    <w:rsid w:val="00575640"/>
    <w:rsid w:val="00576A46"/>
    <w:rsid w:val="0058050B"/>
    <w:rsid w:val="00580B95"/>
    <w:rsid w:val="00584CEE"/>
    <w:rsid w:val="005865B8"/>
    <w:rsid w:val="00586CFD"/>
    <w:rsid w:val="0058774B"/>
    <w:rsid w:val="00587FFC"/>
    <w:rsid w:val="0059365C"/>
    <w:rsid w:val="00594B56"/>
    <w:rsid w:val="005952D6"/>
    <w:rsid w:val="005974E7"/>
    <w:rsid w:val="005A1256"/>
    <w:rsid w:val="005A1B57"/>
    <w:rsid w:val="005A1DB9"/>
    <w:rsid w:val="005A1DD1"/>
    <w:rsid w:val="005A6FF9"/>
    <w:rsid w:val="005B56DB"/>
    <w:rsid w:val="005B6865"/>
    <w:rsid w:val="005C2152"/>
    <w:rsid w:val="005C2C63"/>
    <w:rsid w:val="005C3443"/>
    <w:rsid w:val="005C41D0"/>
    <w:rsid w:val="005C70A5"/>
    <w:rsid w:val="005C715E"/>
    <w:rsid w:val="005D1493"/>
    <w:rsid w:val="005D3079"/>
    <w:rsid w:val="005D696A"/>
    <w:rsid w:val="005E1773"/>
    <w:rsid w:val="005E1EB8"/>
    <w:rsid w:val="005E2A41"/>
    <w:rsid w:val="005E3AF5"/>
    <w:rsid w:val="005E44BE"/>
    <w:rsid w:val="005E55B4"/>
    <w:rsid w:val="005E7F3B"/>
    <w:rsid w:val="005F02AC"/>
    <w:rsid w:val="005F04A2"/>
    <w:rsid w:val="005F0A3A"/>
    <w:rsid w:val="005F0A5E"/>
    <w:rsid w:val="005F29E0"/>
    <w:rsid w:val="005F3F00"/>
    <w:rsid w:val="005F4B64"/>
    <w:rsid w:val="005F4D8F"/>
    <w:rsid w:val="005F5754"/>
    <w:rsid w:val="005F6368"/>
    <w:rsid w:val="005F7129"/>
    <w:rsid w:val="005F7FBD"/>
    <w:rsid w:val="00600738"/>
    <w:rsid w:val="00601B55"/>
    <w:rsid w:val="00602FC0"/>
    <w:rsid w:val="0060481B"/>
    <w:rsid w:val="00605AB9"/>
    <w:rsid w:val="00606D8E"/>
    <w:rsid w:val="00607F68"/>
    <w:rsid w:val="00610178"/>
    <w:rsid w:val="00610E45"/>
    <w:rsid w:val="00614258"/>
    <w:rsid w:val="00616273"/>
    <w:rsid w:val="006165BD"/>
    <w:rsid w:val="00620900"/>
    <w:rsid w:val="0062134A"/>
    <w:rsid w:val="00622D25"/>
    <w:rsid w:val="0062729A"/>
    <w:rsid w:val="00627F09"/>
    <w:rsid w:val="00633477"/>
    <w:rsid w:val="00640772"/>
    <w:rsid w:val="00643FAA"/>
    <w:rsid w:val="00645CCE"/>
    <w:rsid w:val="00646083"/>
    <w:rsid w:val="00651386"/>
    <w:rsid w:val="00651D47"/>
    <w:rsid w:val="006537F8"/>
    <w:rsid w:val="00656C53"/>
    <w:rsid w:val="00660AEA"/>
    <w:rsid w:val="00661480"/>
    <w:rsid w:val="006648C5"/>
    <w:rsid w:val="006651EE"/>
    <w:rsid w:val="00665E78"/>
    <w:rsid w:val="00666CC1"/>
    <w:rsid w:val="006671DC"/>
    <w:rsid w:val="006675EA"/>
    <w:rsid w:val="006720F7"/>
    <w:rsid w:val="00673EE2"/>
    <w:rsid w:val="00673F17"/>
    <w:rsid w:val="00674D21"/>
    <w:rsid w:val="00681048"/>
    <w:rsid w:val="00681185"/>
    <w:rsid w:val="006812D8"/>
    <w:rsid w:val="0068214C"/>
    <w:rsid w:val="00682F9B"/>
    <w:rsid w:val="00691FCE"/>
    <w:rsid w:val="0069219F"/>
    <w:rsid w:val="00692468"/>
    <w:rsid w:val="0069290E"/>
    <w:rsid w:val="00692EF1"/>
    <w:rsid w:val="006938AE"/>
    <w:rsid w:val="006953FC"/>
    <w:rsid w:val="00696106"/>
    <w:rsid w:val="00697D26"/>
    <w:rsid w:val="006A198B"/>
    <w:rsid w:val="006A2135"/>
    <w:rsid w:val="006A49F0"/>
    <w:rsid w:val="006A4C53"/>
    <w:rsid w:val="006A4FE9"/>
    <w:rsid w:val="006A6292"/>
    <w:rsid w:val="006B0326"/>
    <w:rsid w:val="006B13DA"/>
    <w:rsid w:val="006B3504"/>
    <w:rsid w:val="006B3D3E"/>
    <w:rsid w:val="006B4155"/>
    <w:rsid w:val="006B4F9A"/>
    <w:rsid w:val="006B7E07"/>
    <w:rsid w:val="006C076B"/>
    <w:rsid w:val="006C10B0"/>
    <w:rsid w:val="006C156C"/>
    <w:rsid w:val="006C28CB"/>
    <w:rsid w:val="006C39CE"/>
    <w:rsid w:val="006C4425"/>
    <w:rsid w:val="006D07C1"/>
    <w:rsid w:val="006D0F5B"/>
    <w:rsid w:val="006D0FD0"/>
    <w:rsid w:val="006D284E"/>
    <w:rsid w:val="006D2908"/>
    <w:rsid w:val="006D32D9"/>
    <w:rsid w:val="006D4126"/>
    <w:rsid w:val="006D50F2"/>
    <w:rsid w:val="006D6049"/>
    <w:rsid w:val="006D70E8"/>
    <w:rsid w:val="006D78C4"/>
    <w:rsid w:val="006E0425"/>
    <w:rsid w:val="006E2983"/>
    <w:rsid w:val="006E3013"/>
    <w:rsid w:val="006F2462"/>
    <w:rsid w:val="006F26E0"/>
    <w:rsid w:val="006F407D"/>
    <w:rsid w:val="006F5997"/>
    <w:rsid w:val="006F7BD6"/>
    <w:rsid w:val="00700AA6"/>
    <w:rsid w:val="007017BC"/>
    <w:rsid w:val="007132D3"/>
    <w:rsid w:val="00714C00"/>
    <w:rsid w:val="00717BD0"/>
    <w:rsid w:val="00722B55"/>
    <w:rsid w:val="00727DCD"/>
    <w:rsid w:val="00730774"/>
    <w:rsid w:val="00732C9A"/>
    <w:rsid w:val="0073695C"/>
    <w:rsid w:val="00745A8D"/>
    <w:rsid w:val="00747CF9"/>
    <w:rsid w:val="00750740"/>
    <w:rsid w:val="0075129C"/>
    <w:rsid w:val="0075135E"/>
    <w:rsid w:val="007517A2"/>
    <w:rsid w:val="00752F46"/>
    <w:rsid w:val="00755461"/>
    <w:rsid w:val="00761324"/>
    <w:rsid w:val="007631B3"/>
    <w:rsid w:val="00764A5E"/>
    <w:rsid w:val="00765F8F"/>
    <w:rsid w:val="007666AA"/>
    <w:rsid w:val="00767538"/>
    <w:rsid w:val="00770F8A"/>
    <w:rsid w:val="00771250"/>
    <w:rsid w:val="007712F2"/>
    <w:rsid w:val="00774570"/>
    <w:rsid w:val="007757B3"/>
    <w:rsid w:val="00780263"/>
    <w:rsid w:val="00784998"/>
    <w:rsid w:val="00784ADF"/>
    <w:rsid w:val="007850C2"/>
    <w:rsid w:val="00790F1D"/>
    <w:rsid w:val="0079127B"/>
    <w:rsid w:val="007966F4"/>
    <w:rsid w:val="0079735A"/>
    <w:rsid w:val="00797775"/>
    <w:rsid w:val="007A091A"/>
    <w:rsid w:val="007A0972"/>
    <w:rsid w:val="007A0E52"/>
    <w:rsid w:val="007A13AA"/>
    <w:rsid w:val="007A3CB5"/>
    <w:rsid w:val="007B007A"/>
    <w:rsid w:val="007B2650"/>
    <w:rsid w:val="007B38AC"/>
    <w:rsid w:val="007B53CC"/>
    <w:rsid w:val="007B640F"/>
    <w:rsid w:val="007B6E4B"/>
    <w:rsid w:val="007B6E7D"/>
    <w:rsid w:val="007C0FA0"/>
    <w:rsid w:val="007C32C3"/>
    <w:rsid w:val="007C425E"/>
    <w:rsid w:val="007C4555"/>
    <w:rsid w:val="007C4D0A"/>
    <w:rsid w:val="007C4F3E"/>
    <w:rsid w:val="007D1731"/>
    <w:rsid w:val="007D1BD7"/>
    <w:rsid w:val="007D27EF"/>
    <w:rsid w:val="007D2DB6"/>
    <w:rsid w:val="007D44A8"/>
    <w:rsid w:val="007D6D08"/>
    <w:rsid w:val="007E3F97"/>
    <w:rsid w:val="007E6805"/>
    <w:rsid w:val="007E6B97"/>
    <w:rsid w:val="007E745F"/>
    <w:rsid w:val="007E7BBE"/>
    <w:rsid w:val="007F0327"/>
    <w:rsid w:val="007F0C62"/>
    <w:rsid w:val="007F12B2"/>
    <w:rsid w:val="007F12EF"/>
    <w:rsid w:val="007F32B0"/>
    <w:rsid w:val="007F4138"/>
    <w:rsid w:val="007F618B"/>
    <w:rsid w:val="00802DF3"/>
    <w:rsid w:val="008065E1"/>
    <w:rsid w:val="00811CB3"/>
    <w:rsid w:val="008138DC"/>
    <w:rsid w:val="008157B5"/>
    <w:rsid w:val="00815F72"/>
    <w:rsid w:val="008172FE"/>
    <w:rsid w:val="00817F63"/>
    <w:rsid w:val="0082008C"/>
    <w:rsid w:val="00825B46"/>
    <w:rsid w:val="00826327"/>
    <w:rsid w:val="00830060"/>
    <w:rsid w:val="00830620"/>
    <w:rsid w:val="00831AF5"/>
    <w:rsid w:val="00833529"/>
    <w:rsid w:val="00833F39"/>
    <w:rsid w:val="008340D7"/>
    <w:rsid w:val="0083472B"/>
    <w:rsid w:val="008355B8"/>
    <w:rsid w:val="00835B6A"/>
    <w:rsid w:val="00836AED"/>
    <w:rsid w:val="00845CA7"/>
    <w:rsid w:val="00846B06"/>
    <w:rsid w:val="0084713B"/>
    <w:rsid w:val="00847578"/>
    <w:rsid w:val="00850598"/>
    <w:rsid w:val="008538A4"/>
    <w:rsid w:val="00861321"/>
    <w:rsid w:val="008619CB"/>
    <w:rsid w:val="00861ACC"/>
    <w:rsid w:val="008654EE"/>
    <w:rsid w:val="008716B3"/>
    <w:rsid w:val="0087239D"/>
    <w:rsid w:val="00874B02"/>
    <w:rsid w:val="0087749A"/>
    <w:rsid w:val="00877A12"/>
    <w:rsid w:val="0088144B"/>
    <w:rsid w:val="00881624"/>
    <w:rsid w:val="00882994"/>
    <w:rsid w:val="00882A79"/>
    <w:rsid w:val="00883163"/>
    <w:rsid w:val="008832A7"/>
    <w:rsid w:val="00884F6B"/>
    <w:rsid w:val="00892605"/>
    <w:rsid w:val="00892A0D"/>
    <w:rsid w:val="00892B10"/>
    <w:rsid w:val="00895C9C"/>
    <w:rsid w:val="008A2D4A"/>
    <w:rsid w:val="008A49DA"/>
    <w:rsid w:val="008A5EA5"/>
    <w:rsid w:val="008A5F4A"/>
    <w:rsid w:val="008B29D0"/>
    <w:rsid w:val="008B4546"/>
    <w:rsid w:val="008B750D"/>
    <w:rsid w:val="008B7C26"/>
    <w:rsid w:val="008C1EF0"/>
    <w:rsid w:val="008C22F2"/>
    <w:rsid w:val="008C438B"/>
    <w:rsid w:val="008C6A3C"/>
    <w:rsid w:val="008D0B5C"/>
    <w:rsid w:val="008D154A"/>
    <w:rsid w:val="008D7F67"/>
    <w:rsid w:val="008E15A2"/>
    <w:rsid w:val="008E2CB8"/>
    <w:rsid w:val="008E473B"/>
    <w:rsid w:val="008E47E9"/>
    <w:rsid w:val="008E59DA"/>
    <w:rsid w:val="008E637D"/>
    <w:rsid w:val="008F0559"/>
    <w:rsid w:val="008F38D9"/>
    <w:rsid w:val="008F4760"/>
    <w:rsid w:val="008F5315"/>
    <w:rsid w:val="009023C8"/>
    <w:rsid w:val="009038AD"/>
    <w:rsid w:val="00912D64"/>
    <w:rsid w:val="00913A30"/>
    <w:rsid w:val="00917A05"/>
    <w:rsid w:val="0092196B"/>
    <w:rsid w:val="00921F52"/>
    <w:rsid w:val="009231B8"/>
    <w:rsid w:val="00923BF9"/>
    <w:rsid w:val="009253A9"/>
    <w:rsid w:val="00925C83"/>
    <w:rsid w:val="00932DF5"/>
    <w:rsid w:val="00933369"/>
    <w:rsid w:val="009339AE"/>
    <w:rsid w:val="00934B14"/>
    <w:rsid w:val="00934FE4"/>
    <w:rsid w:val="00935062"/>
    <w:rsid w:val="00936534"/>
    <w:rsid w:val="00936AE0"/>
    <w:rsid w:val="00936F3A"/>
    <w:rsid w:val="00941951"/>
    <w:rsid w:val="00946017"/>
    <w:rsid w:val="00946611"/>
    <w:rsid w:val="00947F54"/>
    <w:rsid w:val="00950247"/>
    <w:rsid w:val="0095252E"/>
    <w:rsid w:val="009603CB"/>
    <w:rsid w:val="0096413E"/>
    <w:rsid w:val="00965129"/>
    <w:rsid w:val="00967CA8"/>
    <w:rsid w:val="0097009A"/>
    <w:rsid w:val="0097167D"/>
    <w:rsid w:val="00971965"/>
    <w:rsid w:val="00972821"/>
    <w:rsid w:val="00973950"/>
    <w:rsid w:val="009747AB"/>
    <w:rsid w:val="0098312F"/>
    <w:rsid w:val="0098335B"/>
    <w:rsid w:val="0098691F"/>
    <w:rsid w:val="00993EBD"/>
    <w:rsid w:val="009973A2"/>
    <w:rsid w:val="009A28AC"/>
    <w:rsid w:val="009A705F"/>
    <w:rsid w:val="009A7E1F"/>
    <w:rsid w:val="009B00A9"/>
    <w:rsid w:val="009B257D"/>
    <w:rsid w:val="009B343C"/>
    <w:rsid w:val="009C0011"/>
    <w:rsid w:val="009C0839"/>
    <w:rsid w:val="009C1426"/>
    <w:rsid w:val="009C1B2B"/>
    <w:rsid w:val="009C3C68"/>
    <w:rsid w:val="009C411D"/>
    <w:rsid w:val="009C41BD"/>
    <w:rsid w:val="009C5B05"/>
    <w:rsid w:val="009C5F23"/>
    <w:rsid w:val="009C7B69"/>
    <w:rsid w:val="009D36F9"/>
    <w:rsid w:val="009D6DED"/>
    <w:rsid w:val="009D6F6B"/>
    <w:rsid w:val="009E11EC"/>
    <w:rsid w:val="009E148A"/>
    <w:rsid w:val="009E1F1E"/>
    <w:rsid w:val="009E4DFC"/>
    <w:rsid w:val="009E5504"/>
    <w:rsid w:val="009E5A46"/>
    <w:rsid w:val="009E61F4"/>
    <w:rsid w:val="009E7696"/>
    <w:rsid w:val="009E78BF"/>
    <w:rsid w:val="009F0182"/>
    <w:rsid w:val="009F1A75"/>
    <w:rsid w:val="009F38D8"/>
    <w:rsid w:val="009F3BDA"/>
    <w:rsid w:val="009F6608"/>
    <w:rsid w:val="009F773A"/>
    <w:rsid w:val="00A016AD"/>
    <w:rsid w:val="00A07819"/>
    <w:rsid w:val="00A10265"/>
    <w:rsid w:val="00A10F8B"/>
    <w:rsid w:val="00A11C75"/>
    <w:rsid w:val="00A12A5B"/>
    <w:rsid w:val="00A13100"/>
    <w:rsid w:val="00A16122"/>
    <w:rsid w:val="00A21D50"/>
    <w:rsid w:val="00A21F6D"/>
    <w:rsid w:val="00A244E0"/>
    <w:rsid w:val="00A24DB0"/>
    <w:rsid w:val="00A25448"/>
    <w:rsid w:val="00A26E74"/>
    <w:rsid w:val="00A331D6"/>
    <w:rsid w:val="00A34476"/>
    <w:rsid w:val="00A36247"/>
    <w:rsid w:val="00A44C47"/>
    <w:rsid w:val="00A451C5"/>
    <w:rsid w:val="00A4530B"/>
    <w:rsid w:val="00A45820"/>
    <w:rsid w:val="00A47F05"/>
    <w:rsid w:val="00A50932"/>
    <w:rsid w:val="00A52A39"/>
    <w:rsid w:val="00A5373D"/>
    <w:rsid w:val="00A5420B"/>
    <w:rsid w:val="00A54B4C"/>
    <w:rsid w:val="00A55AD5"/>
    <w:rsid w:val="00A613F0"/>
    <w:rsid w:val="00A6182B"/>
    <w:rsid w:val="00A61CE4"/>
    <w:rsid w:val="00A61EA9"/>
    <w:rsid w:val="00A62152"/>
    <w:rsid w:val="00A63691"/>
    <w:rsid w:val="00A64F58"/>
    <w:rsid w:val="00A64F87"/>
    <w:rsid w:val="00A656BB"/>
    <w:rsid w:val="00A65AE7"/>
    <w:rsid w:val="00A65E7D"/>
    <w:rsid w:val="00A677B1"/>
    <w:rsid w:val="00A72802"/>
    <w:rsid w:val="00A739A6"/>
    <w:rsid w:val="00A75EA1"/>
    <w:rsid w:val="00A80752"/>
    <w:rsid w:val="00A81131"/>
    <w:rsid w:val="00A845E3"/>
    <w:rsid w:val="00A905A9"/>
    <w:rsid w:val="00A91014"/>
    <w:rsid w:val="00A91928"/>
    <w:rsid w:val="00A9364A"/>
    <w:rsid w:val="00A93FD3"/>
    <w:rsid w:val="00A95521"/>
    <w:rsid w:val="00A95921"/>
    <w:rsid w:val="00AA473B"/>
    <w:rsid w:val="00AA6967"/>
    <w:rsid w:val="00AA7512"/>
    <w:rsid w:val="00AA7B6F"/>
    <w:rsid w:val="00AB0C73"/>
    <w:rsid w:val="00AB1A53"/>
    <w:rsid w:val="00AB6C36"/>
    <w:rsid w:val="00AB6E5C"/>
    <w:rsid w:val="00AB7CC6"/>
    <w:rsid w:val="00AC01D7"/>
    <w:rsid w:val="00AC3242"/>
    <w:rsid w:val="00AD0642"/>
    <w:rsid w:val="00AD2289"/>
    <w:rsid w:val="00AD4F82"/>
    <w:rsid w:val="00AD593E"/>
    <w:rsid w:val="00AD726D"/>
    <w:rsid w:val="00AE15F6"/>
    <w:rsid w:val="00AE1853"/>
    <w:rsid w:val="00AE2D47"/>
    <w:rsid w:val="00AE5094"/>
    <w:rsid w:val="00AF35BF"/>
    <w:rsid w:val="00AF4B47"/>
    <w:rsid w:val="00AF5E23"/>
    <w:rsid w:val="00AF6332"/>
    <w:rsid w:val="00AF65FB"/>
    <w:rsid w:val="00AF6E3E"/>
    <w:rsid w:val="00B0726A"/>
    <w:rsid w:val="00B114CA"/>
    <w:rsid w:val="00B13BCF"/>
    <w:rsid w:val="00B14810"/>
    <w:rsid w:val="00B162A3"/>
    <w:rsid w:val="00B171A6"/>
    <w:rsid w:val="00B17FCF"/>
    <w:rsid w:val="00B20F44"/>
    <w:rsid w:val="00B21176"/>
    <w:rsid w:val="00B23F50"/>
    <w:rsid w:val="00B25476"/>
    <w:rsid w:val="00B26894"/>
    <w:rsid w:val="00B27319"/>
    <w:rsid w:val="00B30474"/>
    <w:rsid w:val="00B3307A"/>
    <w:rsid w:val="00B335F4"/>
    <w:rsid w:val="00B343E6"/>
    <w:rsid w:val="00B37811"/>
    <w:rsid w:val="00B4068B"/>
    <w:rsid w:val="00B41F86"/>
    <w:rsid w:val="00B425F9"/>
    <w:rsid w:val="00B4397C"/>
    <w:rsid w:val="00B442A4"/>
    <w:rsid w:val="00B54C91"/>
    <w:rsid w:val="00B60C93"/>
    <w:rsid w:val="00B60D08"/>
    <w:rsid w:val="00B6116C"/>
    <w:rsid w:val="00B62807"/>
    <w:rsid w:val="00B64237"/>
    <w:rsid w:val="00B724C8"/>
    <w:rsid w:val="00B72A37"/>
    <w:rsid w:val="00B8039A"/>
    <w:rsid w:val="00B81FA7"/>
    <w:rsid w:val="00B83820"/>
    <w:rsid w:val="00B83886"/>
    <w:rsid w:val="00B851BD"/>
    <w:rsid w:val="00B85225"/>
    <w:rsid w:val="00B903A4"/>
    <w:rsid w:val="00B91810"/>
    <w:rsid w:val="00B91FF0"/>
    <w:rsid w:val="00B95C0A"/>
    <w:rsid w:val="00BA0BA8"/>
    <w:rsid w:val="00BA0D2D"/>
    <w:rsid w:val="00BA532A"/>
    <w:rsid w:val="00BA5E31"/>
    <w:rsid w:val="00BA79F8"/>
    <w:rsid w:val="00BB00C6"/>
    <w:rsid w:val="00BB0983"/>
    <w:rsid w:val="00BB21C1"/>
    <w:rsid w:val="00BB2209"/>
    <w:rsid w:val="00BB4F1F"/>
    <w:rsid w:val="00BC294E"/>
    <w:rsid w:val="00BC2F58"/>
    <w:rsid w:val="00BC59AB"/>
    <w:rsid w:val="00BC7576"/>
    <w:rsid w:val="00BD1BD4"/>
    <w:rsid w:val="00BD2A03"/>
    <w:rsid w:val="00BD6B15"/>
    <w:rsid w:val="00BD75CC"/>
    <w:rsid w:val="00BE1794"/>
    <w:rsid w:val="00BE1A6A"/>
    <w:rsid w:val="00BE43A0"/>
    <w:rsid w:val="00BE487B"/>
    <w:rsid w:val="00BF134B"/>
    <w:rsid w:val="00BF2345"/>
    <w:rsid w:val="00BF284C"/>
    <w:rsid w:val="00BF2A29"/>
    <w:rsid w:val="00BF2B12"/>
    <w:rsid w:val="00BF2C18"/>
    <w:rsid w:val="00BF5816"/>
    <w:rsid w:val="00BF682E"/>
    <w:rsid w:val="00BF6AE6"/>
    <w:rsid w:val="00C01065"/>
    <w:rsid w:val="00C01913"/>
    <w:rsid w:val="00C03016"/>
    <w:rsid w:val="00C07D9F"/>
    <w:rsid w:val="00C142C0"/>
    <w:rsid w:val="00C1576C"/>
    <w:rsid w:val="00C16435"/>
    <w:rsid w:val="00C2575E"/>
    <w:rsid w:val="00C30C5C"/>
    <w:rsid w:val="00C3109C"/>
    <w:rsid w:val="00C33884"/>
    <w:rsid w:val="00C33901"/>
    <w:rsid w:val="00C33BE9"/>
    <w:rsid w:val="00C35F13"/>
    <w:rsid w:val="00C46E0D"/>
    <w:rsid w:val="00C50A4B"/>
    <w:rsid w:val="00C50CE3"/>
    <w:rsid w:val="00C56CB7"/>
    <w:rsid w:val="00C64ED8"/>
    <w:rsid w:val="00C66C45"/>
    <w:rsid w:val="00C70443"/>
    <w:rsid w:val="00C7187F"/>
    <w:rsid w:val="00C71EC6"/>
    <w:rsid w:val="00C7257A"/>
    <w:rsid w:val="00C72936"/>
    <w:rsid w:val="00C76091"/>
    <w:rsid w:val="00C80235"/>
    <w:rsid w:val="00C82C95"/>
    <w:rsid w:val="00C82EC8"/>
    <w:rsid w:val="00C87757"/>
    <w:rsid w:val="00C87CF9"/>
    <w:rsid w:val="00C957E3"/>
    <w:rsid w:val="00C96BCF"/>
    <w:rsid w:val="00CA2A48"/>
    <w:rsid w:val="00CA2F9C"/>
    <w:rsid w:val="00CA49CA"/>
    <w:rsid w:val="00CA5984"/>
    <w:rsid w:val="00CA6843"/>
    <w:rsid w:val="00CA73FA"/>
    <w:rsid w:val="00CB2BFB"/>
    <w:rsid w:val="00CB30E4"/>
    <w:rsid w:val="00CC1CCD"/>
    <w:rsid w:val="00CC1EFA"/>
    <w:rsid w:val="00CC377C"/>
    <w:rsid w:val="00CC4356"/>
    <w:rsid w:val="00CD07AD"/>
    <w:rsid w:val="00CD2938"/>
    <w:rsid w:val="00CD2BD3"/>
    <w:rsid w:val="00CD3AA8"/>
    <w:rsid w:val="00CD5B75"/>
    <w:rsid w:val="00CD5BF9"/>
    <w:rsid w:val="00CD5FDB"/>
    <w:rsid w:val="00CE403E"/>
    <w:rsid w:val="00CE5878"/>
    <w:rsid w:val="00CE5E06"/>
    <w:rsid w:val="00CE73A0"/>
    <w:rsid w:val="00CF4974"/>
    <w:rsid w:val="00CF5159"/>
    <w:rsid w:val="00CF56DA"/>
    <w:rsid w:val="00CF5DB0"/>
    <w:rsid w:val="00CF6BCB"/>
    <w:rsid w:val="00CF72DA"/>
    <w:rsid w:val="00CF77F0"/>
    <w:rsid w:val="00D014CD"/>
    <w:rsid w:val="00D04A5C"/>
    <w:rsid w:val="00D055D4"/>
    <w:rsid w:val="00D05644"/>
    <w:rsid w:val="00D06928"/>
    <w:rsid w:val="00D06F72"/>
    <w:rsid w:val="00D0749E"/>
    <w:rsid w:val="00D11E2E"/>
    <w:rsid w:val="00D13C54"/>
    <w:rsid w:val="00D14F47"/>
    <w:rsid w:val="00D1639E"/>
    <w:rsid w:val="00D164CB"/>
    <w:rsid w:val="00D164F1"/>
    <w:rsid w:val="00D17407"/>
    <w:rsid w:val="00D17C72"/>
    <w:rsid w:val="00D20D84"/>
    <w:rsid w:val="00D21D66"/>
    <w:rsid w:val="00D21EF0"/>
    <w:rsid w:val="00D22144"/>
    <w:rsid w:val="00D22353"/>
    <w:rsid w:val="00D224F8"/>
    <w:rsid w:val="00D22C2A"/>
    <w:rsid w:val="00D22DE8"/>
    <w:rsid w:val="00D22E5E"/>
    <w:rsid w:val="00D32276"/>
    <w:rsid w:val="00D3241F"/>
    <w:rsid w:val="00D326BA"/>
    <w:rsid w:val="00D32FC2"/>
    <w:rsid w:val="00D3572A"/>
    <w:rsid w:val="00D41352"/>
    <w:rsid w:val="00D423C0"/>
    <w:rsid w:val="00D42EF3"/>
    <w:rsid w:val="00D45613"/>
    <w:rsid w:val="00D46A21"/>
    <w:rsid w:val="00D47585"/>
    <w:rsid w:val="00D5021D"/>
    <w:rsid w:val="00D51913"/>
    <w:rsid w:val="00D53D3F"/>
    <w:rsid w:val="00D5560E"/>
    <w:rsid w:val="00D55D31"/>
    <w:rsid w:val="00D566FF"/>
    <w:rsid w:val="00D57F28"/>
    <w:rsid w:val="00D61039"/>
    <w:rsid w:val="00D71CDF"/>
    <w:rsid w:val="00D776A7"/>
    <w:rsid w:val="00D77AEF"/>
    <w:rsid w:val="00D809CE"/>
    <w:rsid w:val="00D81F21"/>
    <w:rsid w:val="00D82993"/>
    <w:rsid w:val="00D83EC1"/>
    <w:rsid w:val="00D840CB"/>
    <w:rsid w:val="00D90166"/>
    <w:rsid w:val="00D933DB"/>
    <w:rsid w:val="00D95B5D"/>
    <w:rsid w:val="00D969D9"/>
    <w:rsid w:val="00DA32A2"/>
    <w:rsid w:val="00DA44EA"/>
    <w:rsid w:val="00DA4B72"/>
    <w:rsid w:val="00DA5607"/>
    <w:rsid w:val="00DA574D"/>
    <w:rsid w:val="00DA7FFD"/>
    <w:rsid w:val="00DB0CDC"/>
    <w:rsid w:val="00DB626E"/>
    <w:rsid w:val="00DC13BA"/>
    <w:rsid w:val="00DC15B3"/>
    <w:rsid w:val="00DC2BCC"/>
    <w:rsid w:val="00DC5C2B"/>
    <w:rsid w:val="00DD0080"/>
    <w:rsid w:val="00DD22BC"/>
    <w:rsid w:val="00DD42B2"/>
    <w:rsid w:val="00DD7F37"/>
    <w:rsid w:val="00DE1208"/>
    <w:rsid w:val="00DE3B74"/>
    <w:rsid w:val="00DE4703"/>
    <w:rsid w:val="00DE508F"/>
    <w:rsid w:val="00DE66D9"/>
    <w:rsid w:val="00DE6ADB"/>
    <w:rsid w:val="00DE6C92"/>
    <w:rsid w:val="00DF3F9B"/>
    <w:rsid w:val="00DF5A89"/>
    <w:rsid w:val="00DF6FA4"/>
    <w:rsid w:val="00E00E79"/>
    <w:rsid w:val="00E0108A"/>
    <w:rsid w:val="00E03600"/>
    <w:rsid w:val="00E0468C"/>
    <w:rsid w:val="00E05764"/>
    <w:rsid w:val="00E075C2"/>
    <w:rsid w:val="00E12E7F"/>
    <w:rsid w:val="00E139EA"/>
    <w:rsid w:val="00E13D00"/>
    <w:rsid w:val="00E1447C"/>
    <w:rsid w:val="00E14799"/>
    <w:rsid w:val="00E17199"/>
    <w:rsid w:val="00E203B8"/>
    <w:rsid w:val="00E206A2"/>
    <w:rsid w:val="00E20AB3"/>
    <w:rsid w:val="00E22396"/>
    <w:rsid w:val="00E22FC0"/>
    <w:rsid w:val="00E233B7"/>
    <w:rsid w:val="00E246CF"/>
    <w:rsid w:val="00E251D7"/>
    <w:rsid w:val="00E25422"/>
    <w:rsid w:val="00E31514"/>
    <w:rsid w:val="00E32267"/>
    <w:rsid w:val="00E34009"/>
    <w:rsid w:val="00E35D30"/>
    <w:rsid w:val="00E36962"/>
    <w:rsid w:val="00E36B6F"/>
    <w:rsid w:val="00E408E2"/>
    <w:rsid w:val="00E40F7C"/>
    <w:rsid w:val="00E41974"/>
    <w:rsid w:val="00E42B00"/>
    <w:rsid w:val="00E43802"/>
    <w:rsid w:val="00E5131E"/>
    <w:rsid w:val="00E51B14"/>
    <w:rsid w:val="00E56E16"/>
    <w:rsid w:val="00E61F5F"/>
    <w:rsid w:val="00E63964"/>
    <w:rsid w:val="00E66321"/>
    <w:rsid w:val="00E7578B"/>
    <w:rsid w:val="00E76B54"/>
    <w:rsid w:val="00E814FD"/>
    <w:rsid w:val="00E860CF"/>
    <w:rsid w:val="00E9104E"/>
    <w:rsid w:val="00E93AAB"/>
    <w:rsid w:val="00E96FF0"/>
    <w:rsid w:val="00E97259"/>
    <w:rsid w:val="00EA194E"/>
    <w:rsid w:val="00EA2FA9"/>
    <w:rsid w:val="00EB33DE"/>
    <w:rsid w:val="00EB3F26"/>
    <w:rsid w:val="00EB418C"/>
    <w:rsid w:val="00EB5042"/>
    <w:rsid w:val="00EB7C8D"/>
    <w:rsid w:val="00EC1E67"/>
    <w:rsid w:val="00EC2913"/>
    <w:rsid w:val="00EC3177"/>
    <w:rsid w:val="00EC3C89"/>
    <w:rsid w:val="00EC40EF"/>
    <w:rsid w:val="00EC411F"/>
    <w:rsid w:val="00EC7FEA"/>
    <w:rsid w:val="00ED11C3"/>
    <w:rsid w:val="00ED1AC6"/>
    <w:rsid w:val="00ED2499"/>
    <w:rsid w:val="00ED36CB"/>
    <w:rsid w:val="00ED42A9"/>
    <w:rsid w:val="00ED708C"/>
    <w:rsid w:val="00EE5D4A"/>
    <w:rsid w:val="00EE68E7"/>
    <w:rsid w:val="00EE69F1"/>
    <w:rsid w:val="00EE75D3"/>
    <w:rsid w:val="00EF3239"/>
    <w:rsid w:val="00EF4229"/>
    <w:rsid w:val="00EF4E08"/>
    <w:rsid w:val="00EF587F"/>
    <w:rsid w:val="00EF69B2"/>
    <w:rsid w:val="00EF7AFE"/>
    <w:rsid w:val="00F024E1"/>
    <w:rsid w:val="00F05C76"/>
    <w:rsid w:val="00F079AF"/>
    <w:rsid w:val="00F120DA"/>
    <w:rsid w:val="00F1369A"/>
    <w:rsid w:val="00F175CE"/>
    <w:rsid w:val="00F2142A"/>
    <w:rsid w:val="00F22BCB"/>
    <w:rsid w:val="00F22FBE"/>
    <w:rsid w:val="00F237A4"/>
    <w:rsid w:val="00F248FE"/>
    <w:rsid w:val="00F24F9A"/>
    <w:rsid w:val="00F267D1"/>
    <w:rsid w:val="00F301F5"/>
    <w:rsid w:val="00F322C2"/>
    <w:rsid w:val="00F35DFA"/>
    <w:rsid w:val="00F375E8"/>
    <w:rsid w:val="00F377E3"/>
    <w:rsid w:val="00F37A77"/>
    <w:rsid w:val="00F419D0"/>
    <w:rsid w:val="00F42D9D"/>
    <w:rsid w:val="00F45E4D"/>
    <w:rsid w:val="00F53EF2"/>
    <w:rsid w:val="00F643C3"/>
    <w:rsid w:val="00F71947"/>
    <w:rsid w:val="00F737F4"/>
    <w:rsid w:val="00F739B3"/>
    <w:rsid w:val="00F747D7"/>
    <w:rsid w:val="00F77CBB"/>
    <w:rsid w:val="00F81AAB"/>
    <w:rsid w:val="00F82182"/>
    <w:rsid w:val="00F85A53"/>
    <w:rsid w:val="00F86174"/>
    <w:rsid w:val="00F90C47"/>
    <w:rsid w:val="00F916BC"/>
    <w:rsid w:val="00F92DC2"/>
    <w:rsid w:val="00F96838"/>
    <w:rsid w:val="00F9741C"/>
    <w:rsid w:val="00FA1068"/>
    <w:rsid w:val="00FA2459"/>
    <w:rsid w:val="00FA52BE"/>
    <w:rsid w:val="00FA6D94"/>
    <w:rsid w:val="00FA7593"/>
    <w:rsid w:val="00FB0186"/>
    <w:rsid w:val="00FB1182"/>
    <w:rsid w:val="00FB366A"/>
    <w:rsid w:val="00FB36C2"/>
    <w:rsid w:val="00FB639B"/>
    <w:rsid w:val="00FC0E88"/>
    <w:rsid w:val="00FC3859"/>
    <w:rsid w:val="00FD0A1F"/>
    <w:rsid w:val="00FD2102"/>
    <w:rsid w:val="00FD2C00"/>
    <w:rsid w:val="00FD3961"/>
    <w:rsid w:val="00FD3C12"/>
    <w:rsid w:val="00FD7392"/>
    <w:rsid w:val="00FD75FF"/>
    <w:rsid w:val="00FD7678"/>
    <w:rsid w:val="00FE2809"/>
    <w:rsid w:val="00FE3A04"/>
    <w:rsid w:val="00FE52F6"/>
    <w:rsid w:val="00FE5514"/>
    <w:rsid w:val="00FE6C44"/>
    <w:rsid w:val="00FF0C05"/>
    <w:rsid w:val="00FF20AF"/>
    <w:rsid w:val="00FF3B4F"/>
    <w:rsid w:val="00FF3E27"/>
    <w:rsid w:val="00FF416D"/>
    <w:rsid w:val="00FF47B5"/>
    <w:rsid w:val="00FF6AC0"/>
    <w:rsid w:val="00FF710F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D7C5E-5467-4A65-A78B-AD7CFA17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F41"/>
    <w:pPr>
      <w:spacing w:before="120" w:after="100" w:line="288" w:lineRule="auto"/>
      <w:ind w:firstLine="720"/>
      <w:jc w:val="both"/>
    </w:pPr>
    <w:rPr>
      <w:rFonts w:ascii="Times New Roman" w:hAnsi="Times New Roman"/>
      <w:sz w:val="26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E23"/>
    <w:pPr>
      <w:keepNext/>
      <w:keepLines/>
      <w:spacing w:before="240" w:after="400"/>
      <w:ind w:firstLine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E23"/>
    <w:pPr>
      <w:keepNext/>
      <w:keepLines/>
      <w:numPr>
        <w:numId w:val="5"/>
      </w:numPr>
      <w:spacing w:before="2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2B2"/>
    <w:pPr>
      <w:keepNext/>
      <w:keepLines/>
      <w:numPr>
        <w:numId w:val="12"/>
      </w:numPr>
      <w:spacing w:before="0" w:after="0" w:line="360" w:lineRule="auto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23"/>
    <w:rPr>
      <w:rFonts w:ascii="Times New Roman" w:eastAsiaTheme="majorEastAsia" w:hAnsi="Times New Roman" w:cstheme="majorBidi"/>
      <w:b/>
      <w:sz w:val="40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95C9C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C9C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F5E23"/>
    <w:rPr>
      <w:rFonts w:ascii="Times New Roman" w:eastAsiaTheme="majorEastAsia" w:hAnsi="Times New Roman" w:cstheme="majorBidi"/>
      <w:b/>
      <w:color w:val="000000" w:themeColor="text1"/>
      <w:sz w:val="32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DD42B2"/>
    <w:rPr>
      <w:rFonts w:ascii="Times New Roman" w:eastAsiaTheme="majorEastAsia" w:hAnsi="Times New Roman" w:cstheme="majorBidi"/>
      <w:color w:val="000000" w:themeColor="text1"/>
      <w:sz w:val="26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1F7513"/>
    <w:pPr>
      <w:ind w:left="720"/>
      <w:contextualSpacing/>
    </w:pPr>
  </w:style>
  <w:style w:type="table" w:styleId="TableGrid">
    <w:name w:val="Table Grid"/>
    <w:basedOn w:val="TableNormal"/>
    <w:uiPriority w:val="39"/>
    <w:rsid w:val="00C01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280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809"/>
    <w:rPr>
      <w:rFonts w:ascii="Segoe UI" w:hAnsi="Segoe UI" w:cs="Segoe UI"/>
      <w:sz w:val="18"/>
      <w:szCs w:val="18"/>
      <w:lang w:val="fr-FR"/>
    </w:rPr>
  </w:style>
  <w:style w:type="character" w:styleId="Hyperlink">
    <w:name w:val="Hyperlink"/>
    <w:basedOn w:val="DefaultParagraphFont"/>
    <w:uiPriority w:val="99"/>
    <w:semiHidden/>
    <w:unhideWhenUsed/>
    <w:rsid w:val="006A2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A12B08-577B-4803-8EEC-32CE6B4D1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16301</TotalTime>
  <Pages>1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245</cp:revision>
  <cp:lastPrinted>2020-10-01T14:53:00Z</cp:lastPrinted>
  <dcterms:created xsi:type="dcterms:W3CDTF">2019-05-10T13:18:00Z</dcterms:created>
  <dcterms:modified xsi:type="dcterms:W3CDTF">2020-10-07T12:43:00Z</dcterms:modified>
</cp:coreProperties>
</file>